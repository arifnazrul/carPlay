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D0D0D" w:themeColor="text1" w:themeTint="F2"/>
        </w:rPr>
        <w:id w:val="1780989015"/>
        <w:docPartObj>
          <w:docPartGallery w:val="Cover Pages"/>
          <w:docPartUnique/>
        </w:docPartObj>
      </w:sdtPr>
      <w:sdtEndPr>
        <w:rPr>
          <w:rFonts w:cstheme="minorHAnsi"/>
          <w:color w:val="0D0D0D" w:themeColor="text1" w:themeTint="F2"/>
        </w:rPr>
      </w:sdtEndPr>
      <w:sdtContent>
        <w:p w14:paraId="5AF836F1" w14:textId="39644E51" w:rsidR="006D3935" w:rsidRPr="00123388" w:rsidRDefault="006D3935" w:rsidP="007931B4">
          <w:pPr>
            <w:rPr>
              <w:color w:val="0D0D0D" w:themeColor="text1" w:themeTint="F2"/>
            </w:rPr>
          </w:pPr>
          <w:r w:rsidRPr="00123388">
            <w:rPr>
              <w:noProof/>
              <w:color w:val="0D0D0D" w:themeColor="text1" w:themeTint="F2"/>
              <w:lang w:val="de-DE" w:eastAsia="de-DE"/>
            </w:rPr>
            <mc:AlternateContent>
              <mc:Choice Requires="wpg">
                <w:drawing>
                  <wp:anchor distT="0" distB="0" distL="114300" distR="114300" simplePos="0" relativeHeight="251662336" behindDoc="0" locked="0" layoutInCell="1" allowOverlap="1" wp14:anchorId="7F609E74" wp14:editId="12040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CBE57D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123388">
            <w:rPr>
              <w:noProof/>
              <w:color w:val="0D0D0D" w:themeColor="text1" w:themeTint="F2"/>
              <w:lang w:val="de-DE" w:eastAsia="de-DE"/>
            </w:rPr>
            <mc:AlternateContent>
              <mc:Choice Requires="wps">
                <w:drawing>
                  <wp:anchor distT="0" distB="0" distL="114300" distR="114300" simplePos="0" relativeHeight="251660288" behindDoc="0" locked="0" layoutInCell="1" allowOverlap="1" wp14:anchorId="2FD8B93C" wp14:editId="28470EF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D49C15" w14:textId="5AD57385" w:rsidR="006428BA" w:rsidRPr="00C922AC" w:rsidRDefault="006428BA">
                                <w:pPr>
                                  <w:pStyle w:val="KeinLeerraum"/>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D8B93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D49C15" w14:textId="5AD57385" w:rsidR="006428BA" w:rsidRPr="00C922AC" w:rsidRDefault="006428BA">
                          <w:pPr>
                            <w:pStyle w:val="KeinLeerraum"/>
                            <w:jc w:val="right"/>
                            <w:rPr>
                              <w:color w:val="595959" w:themeColor="text1" w:themeTint="A6"/>
                              <w:sz w:val="28"/>
                              <w:szCs w:val="28"/>
                              <w:lang w:val="en-IN"/>
                            </w:rPr>
                          </w:pPr>
                          <w:r w:rsidRPr="00C922AC">
                            <w:rPr>
                              <w:color w:val="595959" w:themeColor="text1" w:themeTint="A6"/>
                              <w:sz w:val="28"/>
                              <w:szCs w:val="28"/>
                              <w:lang w:val="en-IN"/>
                            </w:rPr>
                            <w:t>Software Engineering Project 2019-20</w:t>
                          </w:r>
                        </w:p>
                      </w:txbxContent>
                    </v:textbox>
                    <w10:wrap type="square" anchorx="page" anchory="page"/>
                  </v:shape>
                </w:pict>
              </mc:Fallback>
            </mc:AlternateContent>
          </w:r>
        </w:p>
        <w:p w14:paraId="29CAEEC0" w14:textId="7886A58F" w:rsidR="006D3935" w:rsidRPr="00123388" w:rsidRDefault="000C60B8" w:rsidP="007931B4">
          <w:pPr>
            <w:rPr>
              <w:rFonts w:eastAsiaTheme="majorEastAsia" w:cstheme="minorHAnsi"/>
              <w:color w:val="0D0D0D" w:themeColor="text1" w:themeTint="F2"/>
              <w:sz w:val="32"/>
              <w:szCs w:val="32"/>
            </w:rPr>
          </w:pPr>
          <w:r w:rsidRPr="00123388">
            <w:rPr>
              <w:noProof/>
              <w:color w:val="0D0D0D" w:themeColor="text1" w:themeTint="F2"/>
              <w:lang w:val="de-DE" w:eastAsia="de-DE"/>
            </w:rPr>
            <mc:AlternateContent>
              <mc:Choice Requires="wps">
                <w:drawing>
                  <wp:anchor distT="0" distB="0" distL="114300" distR="114300" simplePos="0" relativeHeight="251659264" behindDoc="0" locked="0" layoutInCell="1" allowOverlap="1" wp14:anchorId="16068913" wp14:editId="608A67C4">
                    <wp:simplePos x="0" y="0"/>
                    <wp:positionH relativeFrom="margin">
                      <wp:posOffset>-636270</wp:posOffset>
                    </wp:positionH>
                    <wp:positionV relativeFrom="margin">
                      <wp:posOffset>564515</wp:posOffset>
                    </wp:positionV>
                    <wp:extent cx="7315200" cy="47383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738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0" w:author="Anwari, Mahrukh" w:date="2019-10-17T13:06:00Z"/>
                                    <w:color w:val="404040" w:themeColor="text1" w:themeTint="BF"/>
                                    <w:sz w:val="36"/>
                                    <w:szCs w:val="36"/>
                                  </w:rPr>
                                </w:pPr>
                                <w:ins w:id="1"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6068913" id="Text Box 154" o:spid="_x0000_s1027" type="#_x0000_t202" style="position:absolute;margin-left:-50.1pt;margin-top:44.45pt;width:8in;height:373.1pt;z-index:251659264;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" filled="f" stroked="f" strokeweight=".5pt">
                    <v:textbox inset="126pt,0,54pt,0">
                      <w:txbxContent>
                        <w:p w14:paraId="547E91F0" w14:textId="6B8B3C0B" w:rsidR="006428BA" w:rsidRPr="000C60B8" w:rsidRDefault="006428BA">
                          <w:pPr>
                            <w:jc w:val="right"/>
                            <w:rPr>
                              <w:rFonts w:ascii="Times New Roman" w:hAnsi="Times New Roman" w:cs="Times New Roman"/>
                              <w:color w:val="4472C4" w:themeColor="accent1"/>
                              <w:sz w:val="64"/>
                              <w:szCs w:val="64"/>
                            </w:rPr>
                          </w:pPr>
                          <w:r w:rsidRPr="000C60B8">
                            <w:rPr>
                              <w:rFonts w:ascii="Times New Roman" w:hAnsi="Times New Roman" w:cs="Times New Roman"/>
                              <w:caps/>
                              <w:color w:val="4472C4" w:themeColor="accent1"/>
                              <w:sz w:val="64"/>
                              <w:szCs w:val="64"/>
                            </w:rPr>
                            <w:t xml:space="preserve">Software </w:t>
                          </w:r>
                          <w:sdt>
                            <w:sdtPr>
                              <w:rPr>
                                <w:rFonts w:ascii="Times New Roman" w:hAnsi="Times New Roman" w:cs="Times New Roman"/>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Times New Roman" w:hAnsi="Times New Roman" w:cs="Times New Roman"/>
                                  <w:caps/>
                                  <w:color w:val="4472C4" w:themeColor="accent1"/>
                                  <w:sz w:val="64"/>
                                  <w:szCs w:val="64"/>
                                </w:rPr>
                                <w:t>Requirements document</w:t>
                              </w:r>
                            </w:sdtContent>
                          </w:sdt>
                        </w:p>
                        <w:p w14:paraId="3BE100C3" w14:textId="77777777" w:rsidR="00B2727C" w:rsidRDefault="00B2727C">
                          <w:pPr>
                            <w:jc w:val="right"/>
                            <w:rPr>
                              <w:ins w:id="2" w:author="Anwari, Mahrukh" w:date="2019-10-17T13:06:00Z"/>
                              <w:color w:val="404040" w:themeColor="text1" w:themeTint="BF"/>
                              <w:sz w:val="36"/>
                              <w:szCs w:val="36"/>
                            </w:rPr>
                          </w:pPr>
                          <w:ins w:id="3" w:author="Anwari, Mahrukh" w:date="2019-10-17T13:06:00Z">
                            <w:r>
                              <w:rPr>
                                <w:color w:val="404040" w:themeColor="text1" w:themeTint="BF"/>
                                <w:sz w:val="36"/>
                                <w:szCs w:val="36"/>
                              </w:rPr>
                              <w:t>Version 1.1</w:t>
                            </w:r>
                          </w:ins>
                        </w:p>
                        <w:p w14:paraId="16B19183" w14:textId="3A99DDDB" w:rsidR="006428BA" w:rsidRDefault="006428BA">
                          <w:pPr>
                            <w:jc w:val="right"/>
                            <w:rPr>
                              <w:color w:val="404040" w:themeColor="text1" w:themeTint="BF"/>
                              <w:sz w:val="36"/>
                              <w:szCs w:val="36"/>
                            </w:rPr>
                          </w:pPr>
                          <w:r>
                            <w:rPr>
                              <w:color w:val="404040" w:themeColor="text1" w:themeTint="BF"/>
                              <w:sz w:val="36"/>
                              <w:szCs w:val="36"/>
                            </w:rPr>
                            <w:t>For John Deere</w:t>
                          </w:r>
                        </w:p>
                        <w:p w14:paraId="20955784" w14:textId="6765EE46" w:rsidR="006428BA" w:rsidRDefault="006428BA">
                          <w:pPr>
                            <w:jc w:val="right"/>
                            <w:rPr>
                              <w:smallCaps/>
                              <w:color w:val="404040" w:themeColor="text1" w:themeTint="BF"/>
                              <w:sz w:val="36"/>
                              <w:szCs w:val="36"/>
                            </w:rPr>
                          </w:pPr>
                          <w:r>
                            <w:rPr>
                              <w:color w:val="404040" w:themeColor="text1" w:themeTint="BF"/>
                              <w:sz w:val="36"/>
                              <w:szCs w:val="36"/>
                            </w:rPr>
                            <w:t>Android Auto &amp; Apple Car Play</w:t>
                          </w:r>
                        </w:p>
                      </w:txbxContent>
                    </v:textbox>
                    <w10:wrap type="square" anchorx="margin" anchory="margin"/>
                  </v:shape>
                </w:pict>
              </mc:Fallback>
            </mc:AlternateContent>
          </w:r>
          <w:r w:rsidR="006D3935" w:rsidRPr="00123388">
            <w:rPr>
              <w:rFonts w:cstheme="minorHAnsi"/>
              <w:color w:val="0D0D0D" w:themeColor="text1" w:themeTint="F2"/>
            </w:rPr>
            <w:br w:type="page"/>
          </w:r>
        </w:p>
      </w:sdtContent>
    </w:sdt>
    <w:p w14:paraId="30544AEC" w14:textId="742D5CD0" w:rsidR="006D3935" w:rsidRPr="00123388" w:rsidRDefault="006D3935" w:rsidP="007931B4">
      <w:pPr>
        <w:pStyle w:val="berschrift1"/>
        <w:rPr>
          <w:rFonts w:asciiTheme="minorHAnsi" w:hAnsiTheme="minorHAnsi" w:cstheme="minorHAnsi"/>
          <w:color w:val="0D0D0D" w:themeColor="text1" w:themeTint="F2"/>
        </w:rPr>
      </w:pPr>
      <w:r w:rsidRPr="00123388">
        <w:rPr>
          <w:rFonts w:asciiTheme="minorHAnsi" w:hAnsiTheme="minorHAnsi" w:cstheme="minorHAnsi"/>
          <w:color w:val="0D0D0D" w:themeColor="text1" w:themeTint="F2"/>
        </w:rPr>
        <w:lastRenderedPageBreak/>
        <w:t>TABLE OF CONTENTS</w:t>
      </w:r>
    </w:p>
    <w:p w14:paraId="0B4E900D" w14:textId="5FF8F932" w:rsidR="006D3935" w:rsidRPr="00123388" w:rsidRDefault="006D3935" w:rsidP="007931B4">
      <w:pPr>
        <w:rPr>
          <w:color w:val="0D0D0D" w:themeColor="text1" w:themeTint="F2"/>
        </w:rPr>
      </w:pPr>
    </w:p>
    <w:p w14:paraId="6D7CCF06" w14:textId="4AC5481B" w:rsidR="006D3935" w:rsidRPr="00123388" w:rsidRDefault="007A7F9D" w:rsidP="007931B4">
      <w:pPr>
        <w:pStyle w:val="Listenabsatz"/>
        <w:numPr>
          <w:ilvl w:val="0"/>
          <w:numId w:val="14"/>
        </w:numPr>
        <w:rPr>
          <w:b/>
          <w:bCs/>
          <w:color w:val="0D0D0D" w:themeColor="text1" w:themeTint="F2"/>
        </w:rPr>
      </w:pPr>
      <w:hyperlink w:anchor="ProjectDriver" w:history="1">
        <w:r w:rsidR="006D3935" w:rsidRPr="00123388">
          <w:rPr>
            <w:rStyle w:val="Hyperlink"/>
            <w:b/>
            <w:bCs/>
            <w:color w:val="0D0D0D" w:themeColor="text1" w:themeTint="F2"/>
          </w:rPr>
          <w:t>Project Drivers</w:t>
        </w:r>
      </w:hyperlink>
    </w:p>
    <w:p w14:paraId="44514781" w14:textId="1880D177"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Purpose Of the Project</w:t>
      </w:r>
    </w:p>
    <w:p w14:paraId="6FDAFB9C" w14:textId="1497704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The Client Customers and Other Stakeholders</w:t>
      </w:r>
    </w:p>
    <w:p w14:paraId="3DA8A454" w14:textId="10BA942F" w:rsidR="006D3935" w:rsidRPr="00123388" w:rsidRDefault="006D3935" w:rsidP="007931B4">
      <w:pPr>
        <w:pStyle w:val="Listenabsatz"/>
        <w:numPr>
          <w:ilvl w:val="1"/>
          <w:numId w:val="14"/>
        </w:numPr>
        <w:tabs>
          <w:tab w:val="left" w:pos="8931"/>
          <w:tab w:val="left" w:pos="9214"/>
        </w:tabs>
        <w:rPr>
          <w:color w:val="0D0D0D" w:themeColor="text1" w:themeTint="F2"/>
        </w:rPr>
      </w:pPr>
      <w:r w:rsidRPr="00123388">
        <w:rPr>
          <w:color w:val="0D0D0D" w:themeColor="text1" w:themeTint="F2"/>
        </w:rPr>
        <w:t>Users Of the Product</w:t>
      </w:r>
    </w:p>
    <w:p w14:paraId="21A97445" w14:textId="185D7B47" w:rsidR="006D3935" w:rsidRPr="00123388" w:rsidRDefault="007A7F9D" w:rsidP="007931B4">
      <w:pPr>
        <w:pStyle w:val="Listenabsatz"/>
        <w:numPr>
          <w:ilvl w:val="0"/>
          <w:numId w:val="14"/>
        </w:numPr>
        <w:rPr>
          <w:b/>
          <w:bCs/>
          <w:color w:val="0D0D0D" w:themeColor="text1" w:themeTint="F2"/>
        </w:rPr>
      </w:pPr>
      <w:hyperlink w:anchor="ProjectContraints" w:history="1">
        <w:r w:rsidR="006D3935" w:rsidRPr="00123388">
          <w:rPr>
            <w:rStyle w:val="Hyperlink"/>
            <w:b/>
            <w:bCs/>
            <w:color w:val="0D0D0D" w:themeColor="text1" w:themeTint="F2"/>
          </w:rPr>
          <w:t>Project Constraints</w:t>
        </w:r>
      </w:hyperlink>
    </w:p>
    <w:p w14:paraId="1B4AEC2E" w14:textId="0D872F59"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Mandated Constraints</w:t>
      </w:r>
    </w:p>
    <w:p w14:paraId="6959ADE2" w14:textId="626981F2" w:rsidR="00117350" w:rsidRPr="00123388" w:rsidRDefault="006331A7" w:rsidP="007931B4">
      <w:pPr>
        <w:pStyle w:val="Listenabsatz"/>
        <w:numPr>
          <w:ilvl w:val="2"/>
          <w:numId w:val="14"/>
        </w:numPr>
        <w:rPr>
          <w:color w:val="0D0D0D" w:themeColor="text1" w:themeTint="F2"/>
        </w:rPr>
      </w:pPr>
      <w:r w:rsidRPr="00123388">
        <w:rPr>
          <w:color w:val="0D0D0D" w:themeColor="text1" w:themeTint="F2"/>
        </w:rPr>
        <w:t>iOS</w:t>
      </w:r>
      <w:r w:rsidR="00117350" w:rsidRPr="00123388">
        <w:rPr>
          <w:color w:val="0D0D0D" w:themeColor="text1" w:themeTint="F2"/>
        </w:rPr>
        <w:t xml:space="preserve"> Version</w:t>
      </w:r>
    </w:p>
    <w:p w14:paraId="61F3327C" w14:textId="6A80E00E"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Android Version</w:t>
      </w:r>
    </w:p>
    <w:p w14:paraId="07B98E3B" w14:textId="74EEC2BC"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Collaboration with Existing John Deere API</w:t>
      </w:r>
    </w:p>
    <w:p w14:paraId="7DDA6413" w14:textId="7C557176"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Designed to be used in the Car</w:t>
      </w:r>
    </w:p>
    <w:p w14:paraId="5FF1A8BF" w14:textId="1B6E94F6"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Final Deadline of the Project</w:t>
      </w:r>
    </w:p>
    <w:p w14:paraId="0EF4240B" w14:textId="5CE01410" w:rsidR="00117350" w:rsidRPr="00123388" w:rsidRDefault="00117350" w:rsidP="007931B4">
      <w:pPr>
        <w:pStyle w:val="Listenabsatz"/>
        <w:numPr>
          <w:ilvl w:val="2"/>
          <w:numId w:val="14"/>
        </w:numPr>
        <w:rPr>
          <w:color w:val="0D0D0D" w:themeColor="text1" w:themeTint="F2"/>
        </w:rPr>
      </w:pPr>
      <w:r w:rsidRPr="00123388">
        <w:rPr>
          <w:color w:val="0D0D0D" w:themeColor="text1" w:themeTint="F2"/>
        </w:rPr>
        <w:t>Language</w:t>
      </w:r>
    </w:p>
    <w:p w14:paraId="0CA6F738" w14:textId="0D6C015D"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Naming Conventions and Definitions</w:t>
      </w:r>
    </w:p>
    <w:p w14:paraId="478F9DC2" w14:textId="4B02832E"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Relevant Facts and Assumptions</w:t>
      </w:r>
    </w:p>
    <w:p w14:paraId="14115011" w14:textId="066C61D2" w:rsidR="006D3935" w:rsidRPr="00123388" w:rsidRDefault="007A7F9D" w:rsidP="007931B4">
      <w:pPr>
        <w:pStyle w:val="Listenabsatz"/>
        <w:numPr>
          <w:ilvl w:val="0"/>
          <w:numId w:val="14"/>
        </w:numPr>
        <w:rPr>
          <w:b/>
          <w:bCs/>
          <w:color w:val="0D0D0D" w:themeColor="text1" w:themeTint="F2"/>
        </w:rPr>
      </w:pPr>
      <w:hyperlink w:anchor="Functional" w:history="1">
        <w:r w:rsidR="006D3935" w:rsidRPr="00123388">
          <w:rPr>
            <w:rStyle w:val="Hyperlink"/>
            <w:b/>
            <w:bCs/>
            <w:color w:val="0D0D0D" w:themeColor="text1" w:themeTint="F2"/>
          </w:rPr>
          <w:t>Functional Requirement</w:t>
        </w:r>
      </w:hyperlink>
      <w:r w:rsidR="006D3935" w:rsidRPr="00123388">
        <w:rPr>
          <w:b/>
          <w:bCs/>
          <w:color w:val="0D0D0D" w:themeColor="text1" w:themeTint="F2"/>
        </w:rPr>
        <w:t xml:space="preserve"> </w:t>
      </w:r>
    </w:p>
    <w:p w14:paraId="2BD784AE" w14:textId="6EF73BB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Scope of the Work</w:t>
      </w:r>
    </w:p>
    <w:p w14:paraId="70FFDF44" w14:textId="1DBA496D"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Scope of the Product</w:t>
      </w:r>
    </w:p>
    <w:p w14:paraId="0EF4586A" w14:textId="61790D0B"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 xml:space="preserve">Functional and Data Requirement </w:t>
      </w:r>
    </w:p>
    <w:p w14:paraId="491BB3C0" w14:textId="5042CE35" w:rsidR="006D3935" w:rsidRPr="00123388" w:rsidRDefault="007A7F9D" w:rsidP="007931B4">
      <w:pPr>
        <w:pStyle w:val="Listenabsatz"/>
        <w:numPr>
          <w:ilvl w:val="0"/>
          <w:numId w:val="14"/>
        </w:numPr>
        <w:rPr>
          <w:b/>
          <w:bCs/>
          <w:color w:val="0D0D0D" w:themeColor="text1" w:themeTint="F2"/>
        </w:rPr>
      </w:pPr>
      <w:hyperlink w:anchor="NonFunctional" w:history="1">
        <w:r w:rsidR="006D3935" w:rsidRPr="00123388">
          <w:rPr>
            <w:rStyle w:val="Hyperlink"/>
            <w:b/>
            <w:bCs/>
            <w:color w:val="0D0D0D" w:themeColor="text1" w:themeTint="F2"/>
          </w:rPr>
          <w:t>Non-Functional Requirement</w:t>
        </w:r>
      </w:hyperlink>
      <w:r w:rsidR="006D3935" w:rsidRPr="00123388">
        <w:rPr>
          <w:b/>
          <w:bCs/>
          <w:color w:val="0D0D0D" w:themeColor="text1" w:themeTint="F2"/>
        </w:rPr>
        <w:t xml:space="preserve"> </w:t>
      </w:r>
    </w:p>
    <w:p w14:paraId="3C9AE0B0" w14:textId="2DEDA584" w:rsidR="006D3935" w:rsidRPr="00123388" w:rsidRDefault="006D3935" w:rsidP="007931B4">
      <w:pPr>
        <w:pStyle w:val="Listenabsatz"/>
        <w:numPr>
          <w:ilvl w:val="1"/>
          <w:numId w:val="14"/>
        </w:numPr>
        <w:rPr>
          <w:color w:val="0D0D0D" w:themeColor="text1" w:themeTint="F2"/>
        </w:rPr>
      </w:pPr>
      <w:r w:rsidRPr="00123388">
        <w:rPr>
          <w:color w:val="0D0D0D" w:themeColor="text1" w:themeTint="F2"/>
        </w:rPr>
        <w:t xml:space="preserve">Look and Feel </w:t>
      </w:r>
      <w:r w:rsidR="009E1F22" w:rsidRPr="00123388">
        <w:rPr>
          <w:color w:val="0D0D0D" w:themeColor="text1" w:themeTint="F2"/>
        </w:rPr>
        <w:t>Requirement</w:t>
      </w:r>
    </w:p>
    <w:p w14:paraId="1BAEC68D" w14:textId="572A4A9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 xml:space="preserve">Usability Requirement </w:t>
      </w:r>
    </w:p>
    <w:p w14:paraId="75523CEC" w14:textId="0C7C5D7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Performance Requirement</w:t>
      </w:r>
    </w:p>
    <w:p w14:paraId="2B794B6C" w14:textId="71FA3A58"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Operational Requirements</w:t>
      </w:r>
    </w:p>
    <w:p w14:paraId="61C06A4C" w14:textId="279D4459"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Maintainability and Portability Requirements</w:t>
      </w:r>
    </w:p>
    <w:p w14:paraId="32CA2827" w14:textId="0DDEF421"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Security Requirements</w:t>
      </w:r>
    </w:p>
    <w:p w14:paraId="61180572" w14:textId="147C7A4C"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Cultural and Political Requirements</w:t>
      </w:r>
    </w:p>
    <w:p w14:paraId="75300A38" w14:textId="36AB615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Legal Requirements</w:t>
      </w:r>
    </w:p>
    <w:p w14:paraId="1A500DC8" w14:textId="4CE2D6BB" w:rsidR="009E1F22" w:rsidRPr="00123388" w:rsidRDefault="007A7F9D" w:rsidP="007931B4">
      <w:pPr>
        <w:pStyle w:val="Listenabsatz"/>
        <w:numPr>
          <w:ilvl w:val="0"/>
          <w:numId w:val="14"/>
        </w:numPr>
        <w:rPr>
          <w:b/>
          <w:bCs/>
          <w:color w:val="0D0D0D" w:themeColor="text1" w:themeTint="F2"/>
        </w:rPr>
      </w:pPr>
      <w:hyperlink w:anchor="ProjectIssues" w:history="1">
        <w:r w:rsidR="009E1F22" w:rsidRPr="00123388">
          <w:rPr>
            <w:rStyle w:val="Hyperlink"/>
            <w:b/>
            <w:bCs/>
            <w:color w:val="0D0D0D" w:themeColor="text1" w:themeTint="F2"/>
          </w:rPr>
          <w:t>Project Issues</w:t>
        </w:r>
      </w:hyperlink>
    </w:p>
    <w:p w14:paraId="17626B42" w14:textId="6C246FD3"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Open Issues</w:t>
      </w:r>
    </w:p>
    <w:p w14:paraId="5594D1A5" w14:textId="4190C956"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Off-the shelf Solutions</w:t>
      </w:r>
    </w:p>
    <w:p w14:paraId="4DBF1DB9" w14:textId="29D73ECB"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New Problems</w:t>
      </w:r>
    </w:p>
    <w:p w14:paraId="506BDE14" w14:textId="6E14AA54"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Tasks</w:t>
      </w:r>
    </w:p>
    <w:p w14:paraId="28338C0C" w14:textId="40614158" w:rsidR="009E1F22" w:rsidRPr="00123388" w:rsidRDefault="009E1F22" w:rsidP="007931B4">
      <w:pPr>
        <w:pStyle w:val="Listenabsatz"/>
        <w:numPr>
          <w:ilvl w:val="2"/>
          <w:numId w:val="14"/>
        </w:numPr>
        <w:rPr>
          <w:color w:val="0D0D0D" w:themeColor="text1" w:themeTint="F2"/>
        </w:rPr>
      </w:pPr>
      <w:r w:rsidRPr="00123388">
        <w:rPr>
          <w:color w:val="0D0D0D" w:themeColor="text1" w:themeTint="F2"/>
        </w:rPr>
        <w:t>Project Planning</w:t>
      </w:r>
    </w:p>
    <w:p w14:paraId="1B711093" w14:textId="50113D15" w:rsidR="009E1F22" w:rsidRPr="00123388" w:rsidRDefault="009E1F22" w:rsidP="007931B4">
      <w:pPr>
        <w:pStyle w:val="Listenabsatz"/>
        <w:numPr>
          <w:ilvl w:val="2"/>
          <w:numId w:val="14"/>
        </w:numPr>
        <w:rPr>
          <w:color w:val="0D0D0D" w:themeColor="text1" w:themeTint="F2"/>
        </w:rPr>
      </w:pPr>
      <w:r w:rsidRPr="00123388">
        <w:rPr>
          <w:color w:val="0D0D0D" w:themeColor="text1" w:themeTint="F2"/>
        </w:rPr>
        <w:t>Planning of Development Phases</w:t>
      </w:r>
    </w:p>
    <w:p w14:paraId="22831E2A" w14:textId="60419E69"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Cutover/Migration to New product</w:t>
      </w:r>
    </w:p>
    <w:p w14:paraId="7DDE77E0" w14:textId="4654C1A4"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Risks</w:t>
      </w:r>
    </w:p>
    <w:p w14:paraId="64D5FE7C" w14:textId="52D16677"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Costs</w:t>
      </w:r>
    </w:p>
    <w:p w14:paraId="68EDDE36" w14:textId="5EFAB3D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User Documentation and Training</w:t>
      </w:r>
    </w:p>
    <w:p w14:paraId="6AC37839" w14:textId="3A6F6822" w:rsidR="009E1F22" w:rsidRPr="00123388" w:rsidRDefault="009E1F22" w:rsidP="007931B4">
      <w:pPr>
        <w:pStyle w:val="Listenabsatz"/>
        <w:numPr>
          <w:ilvl w:val="1"/>
          <w:numId w:val="14"/>
        </w:numPr>
        <w:rPr>
          <w:color w:val="0D0D0D" w:themeColor="text1" w:themeTint="F2"/>
        </w:rPr>
      </w:pPr>
      <w:r w:rsidRPr="00123388">
        <w:rPr>
          <w:color w:val="0D0D0D" w:themeColor="text1" w:themeTint="F2"/>
        </w:rPr>
        <w:t>Waiting Room</w:t>
      </w:r>
    </w:p>
    <w:p w14:paraId="04E08241" w14:textId="77777777" w:rsidR="006D3935" w:rsidRPr="00123388" w:rsidRDefault="006D3935" w:rsidP="007931B4">
      <w:pPr>
        <w:rPr>
          <w:rFonts w:eastAsiaTheme="majorEastAsia" w:cstheme="minorHAnsi"/>
          <w:color w:val="0D0D0D" w:themeColor="text1" w:themeTint="F2"/>
          <w:sz w:val="32"/>
          <w:szCs w:val="32"/>
        </w:rPr>
      </w:pPr>
      <w:r w:rsidRPr="00123388">
        <w:rPr>
          <w:rFonts w:cstheme="minorHAnsi"/>
          <w:color w:val="0D0D0D" w:themeColor="text1" w:themeTint="F2"/>
        </w:rPr>
        <w:br w:type="page"/>
      </w:r>
    </w:p>
    <w:p w14:paraId="557474DF" w14:textId="4AC59AA3" w:rsidR="005C1623" w:rsidRPr="00123388" w:rsidRDefault="00D336D2" w:rsidP="007931B4">
      <w:pPr>
        <w:pStyle w:val="berschrift1"/>
        <w:numPr>
          <w:ilvl w:val="0"/>
          <w:numId w:val="1"/>
        </w:numPr>
        <w:rPr>
          <w:rFonts w:asciiTheme="minorHAnsi" w:hAnsiTheme="minorHAnsi" w:cstheme="minorHAnsi"/>
          <w:color w:val="0D0D0D" w:themeColor="text1" w:themeTint="F2"/>
        </w:rPr>
      </w:pPr>
      <w:bookmarkStart w:id="4" w:name="ProjectDriver"/>
      <w:r w:rsidRPr="00123388">
        <w:rPr>
          <w:rFonts w:asciiTheme="minorHAnsi" w:hAnsiTheme="minorHAnsi" w:cstheme="minorHAnsi"/>
          <w:color w:val="0D0D0D" w:themeColor="text1" w:themeTint="F2"/>
        </w:rPr>
        <w:lastRenderedPageBreak/>
        <w:t>Project Driver</w:t>
      </w:r>
      <w:del w:id="5" w:author="Anwari, Mahrukh" w:date="2019-10-17T12:42:00Z">
        <w:r w:rsidRPr="00123388" w:rsidDel="00D83DAB">
          <w:rPr>
            <w:rFonts w:asciiTheme="minorHAnsi" w:hAnsiTheme="minorHAnsi" w:cstheme="minorHAnsi"/>
            <w:color w:val="0D0D0D" w:themeColor="text1" w:themeTint="F2"/>
          </w:rPr>
          <w:delText>s</w:delText>
        </w:r>
      </w:del>
    </w:p>
    <w:bookmarkEnd w:id="4"/>
    <w:p w14:paraId="22A756F9" w14:textId="77777777" w:rsidR="00EF674A" w:rsidRPr="00123388" w:rsidRDefault="00EF674A" w:rsidP="007931B4">
      <w:pPr>
        <w:rPr>
          <w:rFonts w:cstheme="minorHAnsi"/>
          <w:color w:val="0D0D0D" w:themeColor="text1" w:themeTint="F2"/>
          <w:sz w:val="24"/>
          <w:szCs w:val="24"/>
        </w:rPr>
      </w:pPr>
    </w:p>
    <w:p w14:paraId="6E5D948C" w14:textId="56A58F6B" w:rsidR="006D6C75" w:rsidRPr="00123388" w:rsidRDefault="0060564A" w:rsidP="007931B4">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Purpose of the Project</w:t>
      </w:r>
    </w:p>
    <w:p w14:paraId="5CFA0A53" w14:textId="77777777" w:rsidR="002B18B7" w:rsidRPr="00123388" w:rsidRDefault="002B18B7" w:rsidP="007931B4">
      <w:pPr>
        <w:rPr>
          <w:rFonts w:cstheme="minorHAnsi"/>
          <w:color w:val="0D0D0D" w:themeColor="text1" w:themeTint="F2"/>
          <w:sz w:val="24"/>
          <w:szCs w:val="24"/>
        </w:rPr>
      </w:pPr>
    </w:p>
    <w:p w14:paraId="1F8DEB6E" w14:textId="30CBC1D1" w:rsidR="00D83DAB" w:rsidRPr="00123388" w:rsidRDefault="00D83DAB" w:rsidP="007931B4">
      <w:pPr>
        <w:pStyle w:val="StandardWeb"/>
        <w:spacing w:before="0" w:beforeAutospacing="0" w:after="160" w:afterAutospacing="0"/>
        <w:ind w:left="360"/>
        <w:jc w:val="both"/>
        <w:rPr>
          <w:ins w:id="6" w:author="Anwari, Mahrukh" w:date="2019-10-17T12:43:00Z"/>
          <w:color w:val="0D0D0D" w:themeColor="text1" w:themeTint="F2"/>
        </w:rPr>
      </w:pPr>
      <w:ins w:id="7" w:author="Anwari, Mahrukh" w:date="2019-10-17T12:43:00Z">
        <w:r w:rsidRPr="00123388">
          <w:rPr>
            <w:rFonts w:ascii="Calibri" w:hAnsi="Calibri" w:cs="Calibri"/>
            <w:color w:val="0D0D0D" w:themeColor="text1" w:themeTint="F2"/>
          </w:rPr>
          <w:t xml:space="preserve">John Deere </w:t>
        </w:r>
        <w:proofErr w:type="spellStart"/>
        <w:r w:rsidRPr="00123388">
          <w:rPr>
            <w:rFonts w:ascii="Calibri" w:hAnsi="Calibri" w:cs="Calibri"/>
            <w:color w:val="0D0D0D" w:themeColor="text1" w:themeTint="F2"/>
          </w:rPr>
          <w:t>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one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world’s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leading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manufacturing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companies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that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connects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agriculture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technology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provides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world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class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machinery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farming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w:t>
        </w:r>
        <w:r w:rsidRPr="00123388">
          <w:rPr>
            <w:rFonts w:ascii="Calibri" w:hAnsi="Calibri" w:cs="Calibri"/>
            <w:color w:val="0D0D0D" w:themeColor="text1" w:themeTint="F2"/>
          </w:rPr>
          <w:t>onstruction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forestry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more</w:t>
        </w:r>
        <w:proofErr w:type="spellEnd"/>
        <w:r w:rsidRPr="00123388">
          <w:rPr>
            <w:rFonts w:ascii="Calibri" w:hAnsi="Calibri" w:cs="Calibri"/>
            <w:color w:val="0D0D0D" w:themeColor="text1" w:themeTint="F2"/>
          </w:rPr>
          <w:t>.</w:t>
        </w:r>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Their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hardware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products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coupled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software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allow</w:t>
        </w:r>
        <w:proofErr w:type="spellEnd"/>
        <w:r w:rsidRPr="00123388">
          <w:rPr>
            <w:rFonts w:ascii="Calibri" w:hAnsi="Calibri" w:cs="Calibri"/>
            <w:color w:val="0D0D0D" w:themeColor="text1" w:themeTint="F2"/>
          </w:rPr>
          <w:t xml:space="preserve"> an </w:t>
        </w:r>
        <w:proofErr w:type="spellStart"/>
        <w:r w:rsidRPr="00123388">
          <w:rPr>
            <w:rFonts w:ascii="Calibri" w:hAnsi="Calibri" w:cs="Calibri"/>
            <w:color w:val="0D0D0D" w:themeColor="text1" w:themeTint="F2"/>
          </w:rPr>
          <w:t>efficient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management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monitoring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scheduling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agricultural</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business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conducted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from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home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office</w:t>
        </w:r>
        <w:proofErr w:type="spellEnd"/>
        <w:r w:rsidRPr="00123388">
          <w:rPr>
            <w:rFonts w:ascii="Calibri" w:hAnsi="Calibri" w:cs="Calibri"/>
            <w:color w:val="0D0D0D" w:themeColor="text1" w:themeTint="F2"/>
          </w:rPr>
          <w:t>. </w:t>
        </w:r>
      </w:ins>
    </w:p>
    <w:p w14:paraId="228D9B07" w14:textId="32146993" w:rsidR="00D83DAB" w:rsidRPr="00123388" w:rsidRDefault="00D83DAB" w:rsidP="007931B4">
      <w:pPr>
        <w:pStyle w:val="StandardWeb"/>
        <w:spacing w:before="0" w:beforeAutospacing="0" w:after="160" w:afterAutospacing="0"/>
        <w:ind w:left="360"/>
        <w:jc w:val="both"/>
        <w:rPr>
          <w:ins w:id="8" w:author="Anwari, Mahrukh" w:date="2019-10-17T12:43:00Z"/>
          <w:color w:val="0D0D0D" w:themeColor="text1" w:themeTint="F2"/>
        </w:rPr>
      </w:pPr>
      <w:proofErr w:type="spellStart"/>
      <w:ins w:id="9" w:author="Anwari, Mahrukh" w:date="2019-10-17T12:43:00Z">
        <w:r w:rsidRPr="00123388">
          <w:rPr>
            <w:rFonts w:ascii="Calibri" w:hAnsi="Calibri" w:cs="Calibri"/>
            <w:color w:val="0D0D0D" w:themeColor="text1" w:themeTint="F2"/>
          </w:rPr>
          <w:t>Driving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fields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inspection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exploration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can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sometimes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take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up</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hours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disconnected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from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such </w:t>
        </w:r>
        <w:proofErr w:type="spellStart"/>
        <w:r w:rsidRPr="00123388">
          <w:rPr>
            <w:rFonts w:ascii="Calibri" w:hAnsi="Calibri" w:cs="Calibri"/>
            <w:color w:val="0D0D0D" w:themeColor="text1" w:themeTint="F2"/>
          </w:rPr>
          <w:t>long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hours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is</w:t>
        </w:r>
        <w:proofErr w:type="spellEnd"/>
        <w:r w:rsidRPr="00123388">
          <w:rPr>
            <w:rFonts w:ascii="Calibri" w:hAnsi="Calibri" w:cs="Calibri"/>
            <w:color w:val="0D0D0D" w:themeColor="text1" w:themeTint="F2"/>
          </w:rPr>
          <w:t xml:space="preserve"> not </w:t>
        </w:r>
        <w:proofErr w:type="spellStart"/>
        <w:r w:rsidRPr="00123388">
          <w:rPr>
            <w:rFonts w:ascii="Calibri" w:hAnsi="Calibri" w:cs="Calibri"/>
            <w:color w:val="0D0D0D" w:themeColor="text1" w:themeTint="F2"/>
          </w:rPr>
          <w:t>only</w:t>
        </w:r>
        <w:proofErr w:type="spellEnd"/>
        <w:r w:rsidRPr="00123388">
          <w:rPr>
            <w:rFonts w:ascii="Calibri" w:hAnsi="Calibri" w:cs="Calibri"/>
            <w:color w:val="0D0D0D" w:themeColor="text1" w:themeTint="F2"/>
          </w:rPr>
          <w:t xml:space="preserve"> a </w:t>
        </w:r>
        <w:proofErr w:type="spellStart"/>
        <w:r w:rsidRPr="00123388">
          <w:rPr>
            <w:rFonts w:ascii="Calibri" w:hAnsi="Calibri" w:cs="Calibri"/>
            <w:color w:val="0D0D0D" w:themeColor="text1" w:themeTint="F2"/>
          </w:rPr>
          <w:t>waste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time but </w:t>
        </w:r>
        <w:proofErr w:type="spellStart"/>
        <w:r w:rsidRPr="00123388">
          <w:rPr>
            <w:rFonts w:ascii="Calibri" w:hAnsi="Calibri" w:cs="Calibri"/>
            <w:color w:val="0D0D0D" w:themeColor="text1" w:themeTint="F2"/>
          </w:rPr>
          <w:t>it</w:t>
        </w:r>
        <w:proofErr w:type="spellEnd"/>
        <w:r w:rsidRPr="00123388">
          <w:rPr>
            <w:rFonts w:ascii="Calibri" w:hAnsi="Calibri" w:cs="Calibri"/>
            <w:color w:val="0D0D0D" w:themeColor="text1" w:themeTint="F2"/>
          </w:rPr>
          <w:t xml:space="preserve"> also </w:t>
        </w:r>
        <w:proofErr w:type="spellStart"/>
        <w:r w:rsidRPr="00123388">
          <w:rPr>
            <w:rFonts w:ascii="Calibri" w:hAnsi="Calibri" w:cs="Calibri"/>
            <w:color w:val="0D0D0D" w:themeColor="text1" w:themeTint="F2"/>
          </w:rPr>
          <w:t>keeps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one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unaware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status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critical</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situations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that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arise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anomalous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behavior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one’s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system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help</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our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clients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utilize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this</w:t>
        </w:r>
        <w:proofErr w:type="spellEnd"/>
        <w:r w:rsidRPr="00123388">
          <w:rPr>
            <w:rFonts w:ascii="Calibri" w:hAnsi="Calibri" w:cs="Calibri"/>
            <w:color w:val="0D0D0D" w:themeColor="text1" w:themeTint="F2"/>
          </w:rPr>
          <w:t xml:space="preserve"> time in a </w:t>
        </w:r>
        <w:proofErr w:type="spellStart"/>
        <w:r w:rsidRPr="00123388">
          <w:rPr>
            <w:rFonts w:ascii="Calibri" w:hAnsi="Calibri" w:cs="Calibri"/>
            <w:color w:val="0D0D0D" w:themeColor="text1" w:themeTint="F2"/>
          </w:rPr>
          <w:t>more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efficient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productive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manner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where</w:t>
        </w:r>
        <w:proofErr w:type="spellEnd"/>
        <w:r w:rsidRPr="00123388">
          <w:rPr>
            <w:rFonts w:ascii="Calibri" w:hAnsi="Calibri" w:cs="Calibri"/>
            <w:color w:val="0D0D0D" w:themeColor="text1" w:themeTint="F2"/>
          </w:rPr>
          <w:t xml:space="preserve"> he </w:t>
        </w:r>
        <w:proofErr w:type="spellStart"/>
        <w:r w:rsidRPr="00123388">
          <w:rPr>
            <w:rFonts w:ascii="Calibri" w:hAnsi="Calibri" w:cs="Calibri"/>
            <w:color w:val="0D0D0D" w:themeColor="text1" w:themeTint="F2"/>
          </w:rPr>
          <w:t>can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stay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connected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in an </w:t>
        </w:r>
        <w:proofErr w:type="spellStart"/>
        <w:r w:rsidRPr="00123388">
          <w:rPr>
            <w:rFonts w:ascii="Calibri" w:hAnsi="Calibri" w:cs="Calibri"/>
            <w:color w:val="0D0D0D" w:themeColor="text1" w:themeTint="F2"/>
          </w:rPr>
          <w:t>albeit</w:t>
        </w:r>
        <w:proofErr w:type="spellEnd"/>
        <w:r w:rsidRPr="00123388">
          <w:rPr>
            <w:rFonts w:ascii="Calibri" w:hAnsi="Calibri" w:cs="Calibri"/>
            <w:color w:val="0D0D0D" w:themeColor="text1" w:themeTint="F2"/>
          </w:rPr>
          <w:t xml:space="preserve"> limited </w:t>
        </w:r>
        <w:proofErr w:type="spellStart"/>
        <w:r w:rsidRPr="00123388">
          <w:rPr>
            <w:rFonts w:ascii="Calibri" w:hAnsi="Calibri" w:cs="Calibri"/>
            <w:color w:val="0D0D0D" w:themeColor="text1" w:themeTint="F2"/>
          </w:rPr>
          <w:t>manner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aim</w:t>
        </w:r>
        <w:proofErr w:type="spellEnd"/>
        <w:r w:rsidRPr="00123388">
          <w:rPr>
            <w:rFonts w:ascii="Calibri" w:hAnsi="Calibri" w:cs="Calibri"/>
            <w:color w:val="0D0D0D" w:themeColor="text1" w:themeTint="F2"/>
          </w:rPr>
          <w:t xml:space="preserve"> at </w:t>
        </w:r>
        <w:proofErr w:type="spellStart"/>
        <w:r w:rsidRPr="00123388">
          <w:rPr>
            <w:rFonts w:ascii="Calibri" w:hAnsi="Calibri" w:cs="Calibri"/>
            <w:color w:val="0D0D0D" w:themeColor="text1" w:themeTint="F2"/>
          </w:rPr>
          <w:t>delivering</w:t>
        </w:r>
        <w:proofErr w:type="spellEnd"/>
        <w:r w:rsidRPr="00123388">
          <w:rPr>
            <w:rFonts w:ascii="Calibri" w:hAnsi="Calibri" w:cs="Calibri"/>
            <w:color w:val="0D0D0D" w:themeColor="text1" w:themeTint="F2"/>
          </w:rPr>
          <w:t xml:space="preserve"> a mobile </w:t>
        </w:r>
        <w:proofErr w:type="spellStart"/>
        <w:r w:rsidRPr="00123388">
          <w:rPr>
            <w:rFonts w:ascii="Calibri" w:hAnsi="Calibri" w:cs="Calibri"/>
            <w:color w:val="0D0D0D" w:themeColor="text1" w:themeTint="F2"/>
          </w:rPr>
          <w:t>application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both</w:t>
        </w:r>
        <w:proofErr w:type="spellEnd"/>
        <w:r w:rsidRPr="00123388">
          <w:rPr>
            <w:rFonts w:ascii="Calibri" w:hAnsi="Calibri" w:cs="Calibri"/>
            <w:color w:val="0D0D0D" w:themeColor="text1" w:themeTint="F2"/>
          </w:rPr>
          <w:t xml:space="preserve"> iOS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Android</w:t>
        </w:r>
      </w:ins>
      <w:ins w:id="10" w:author="Anwari, Mahrukh" w:date="2019-10-17T12:44:00Z">
        <w:r w:rsidRPr="00123388">
          <w:rPr>
            <w:rFonts w:ascii="Calibri" w:hAnsi="Calibri" w:cs="Calibri"/>
            <w:color w:val="0D0D0D" w:themeColor="text1" w:themeTint="F2"/>
          </w:rPr>
          <w:t xml:space="preserve"> </w:t>
        </w:r>
      </w:ins>
      <w:proofErr w:type="spellStart"/>
      <w:ins w:id="11" w:author="Anwari, Mahrukh" w:date="2019-10-17T12:43:00Z">
        <w:r w:rsidRPr="00123388">
          <w:rPr>
            <w:rFonts w:ascii="Calibri" w:hAnsi="Calibri" w:cs="Calibri"/>
            <w:color w:val="0D0D0D" w:themeColor="text1" w:themeTint="F2"/>
          </w:rPr>
          <w:t>which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can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used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from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headset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car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enables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interaction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application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while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driving</w:t>
        </w:r>
        <w:proofErr w:type="spellEnd"/>
        <w:r w:rsidRPr="00123388">
          <w:rPr>
            <w:rFonts w:ascii="Calibri" w:hAnsi="Calibri" w:cs="Calibri"/>
            <w:color w:val="0D0D0D" w:themeColor="text1" w:themeTint="F2"/>
          </w:rPr>
          <w:t>.   </w:t>
        </w:r>
      </w:ins>
    </w:p>
    <w:p w14:paraId="2D811AA2" w14:textId="6B49D352" w:rsidR="00D83DAB" w:rsidRPr="00123388" w:rsidRDefault="00D83DAB" w:rsidP="007931B4">
      <w:pPr>
        <w:pStyle w:val="StandardWeb"/>
        <w:spacing w:before="0" w:beforeAutospacing="0" w:after="160" w:afterAutospacing="0"/>
        <w:ind w:left="360"/>
        <w:jc w:val="both"/>
        <w:rPr>
          <w:ins w:id="12" w:author="Anwari, Mahrukh" w:date="2019-10-17T12:43:00Z"/>
          <w:color w:val="0D0D0D" w:themeColor="text1" w:themeTint="F2"/>
        </w:rPr>
      </w:pPr>
      <w:ins w:id="13" w:author="Anwari, Mahrukh" w:date="2019-10-17T12:43:00Z">
        <w:r w:rsidRPr="00123388">
          <w:rPr>
            <w:rFonts w:ascii="Calibri" w:hAnsi="Calibri" w:cs="Calibri"/>
            <w:color w:val="0D0D0D" w:themeColor="text1" w:themeTint="F2"/>
          </w:rPr>
          <w:t xml:space="preserve">The </w:t>
        </w:r>
        <w:proofErr w:type="spellStart"/>
        <w:r w:rsidRPr="00123388">
          <w:rPr>
            <w:rFonts w:ascii="Calibri" w:hAnsi="Calibri" w:cs="Calibri"/>
            <w:color w:val="0D0D0D" w:themeColor="text1" w:themeTint="F2"/>
          </w:rPr>
          <w:t>goal</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project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provide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users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a mobile </w:t>
        </w:r>
        <w:proofErr w:type="spellStart"/>
        <w:r w:rsidRPr="00123388">
          <w:rPr>
            <w:rFonts w:ascii="Calibri" w:hAnsi="Calibri" w:cs="Calibri"/>
            <w:color w:val="0D0D0D" w:themeColor="text1" w:themeTint="F2"/>
          </w:rPr>
          <w:t>application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monitoring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documenting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observations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receiving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work-related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notifications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information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on-</w:t>
        </w:r>
        <w:proofErr w:type="spellStart"/>
        <w:r w:rsidRPr="00123388">
          <w:rPr>
            <w:rFonts w:ascii="Calibri" w:hAnsi="Calibri" w:cs="Calibri"/>
            <w:color w:val="0D0D0D" w:themeColor="text1" w:themeTint="F2"/>
          </w:rPr>
          <w:t>field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machinery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status</w:t>
        </w:r>
        <w:proofErr w:type="spellEnd"/>
        <w:r w:rsidRPr="00123388">
          <w:rPr>
            <w:rFonts w:ascii="Calibri" w:hAnsi="Calibri" w:cs="Calibri"/>
            <w:color w:val="0D0D0D" w:themeColor="text1" w:themeTint="F2"/>
          </w:rPr>
          <w:t>, at</w:t>
        </w:r>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any</w:t>
        </w:r>
        <w:proofErr w:type="spellEnd"/>
        <w:r w:rsidRPr="00123388">
          <w:rPr>
            <w:rFonts w:ascii="Calibri" w:hAnsi="Calibri" w:cs="Calibri"/>
            <w:color w:val="0D0D0D" w:themeColor="text1" w:themeTint="F2"/>
          </w:rPr>
          <w:t xml:space="preserve"> </w:t>
        </w:r>
      </w:ins>
      <w:ins w:id="14" w:author="Anwari, Mahrukh" w:date="2019-10-17T12:45:00Z">
        <w:r w:rsidRPr="00123388">
          <w:rPr>
            <w:rFonts w:ascii="Calibri" w:hAnsi="Calibri" w:cs="Calibri"/>
            <w:color w:val="0D0D0D" w:themeColor="text1" w:themeTint="F2"/>
          </w:rPr>
          <w:t>time, outside</w:t>
        </w:r>
      </w:ins>
      <w:ins w:id="15" w:author="Anwari, Mahrukh" w:date="2019-10-17T12:43:00Z">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office</w:t>
        </w:r>
        <w:proofErr w:type="spellEnd"/>
        <w:r w:rsidRPr="00123388">
          <w:rPr>
            <w:rFonts w:ascii="Calibri" w:hAnsi="Calibri" w:cs="Calibri"/>
            <w:color w:val="0D0D0D" w:themeColor="text1" w:themeTint="F2"/>
          </w:rPr>
          <w:t>.</w:t>
        </w:r>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Connected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car’s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headset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application</w:t>
        </w:r>
        <w:proofErr w:type="spellEnd"/>
        <w:r w:rsidRPr="00123388">
          <w:rPr>
            <w:rFonts w:ascii="Calibri" w:hAnsi="Calibri" w:cs="Calibri"/>
            <w:color w:val="0D0D0D" w:themeColor="text1" w:themeTint="F2"/>
          </w:rPr>
          <w:t xml:space="preserve"> will </w:t>
        </w:r>
        <w:proofErr w:type="spellStart"/>
        <w:r w:rsidRPr="00123388">
          <w:rPr>
            <w:rFonts w:ascii="Calibri" w:hAnsi="Calibri" w:cs="Calibri"/>
            <w:color w:val="0D0D0D" w:themeColor="text1" w:themeTint="F2"/>
          </w:rPr>
          <w:t>be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supported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voice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recognition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minimize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need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touch-based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user’s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intervention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on-screen </w:t>
        </w:r>
        <w:proofErr w:type="spellStart"/>
        <w:r w:rsidRPr="00123388">
          <w:rPr>
            <w:rFonts w:ascii="Calibri" w:hAnsi="Calibri" w:cs="Calibri"/>
            <w:color w:val="0D0D0D" w:themeColor="text1" w:themeTint="F2"/>
          </w:rPr>
          <w:t>icons</w:t>
        </w:r>
        <w:proofErr w:type="spellEnd"/>
        <w:r w:rsidRPr="00123388">
          <w:rPr>
            <w:rFonts w:ascii="Calibri" w:hAnsi="Calibri" w:cs="Calibri"/>
            <w:color w:val="0D0D0D" w:themeColor="text1" w:themeTint="F2"/>
          </w:rPr>
          <w:t xml:space="preserve">. Such </w:t>
        </w:r>
        <w:proofErr w:type="spellStart"/>
        <w:r w:rsidRPr="00123388">
          <w:rPr>
            <w:rFonts w:ascii="Calibri" w:hAnsi="Calibri" w:cs="Calibri"/>
            <w:color w:val="0D0D0D" w:themeColor="text1" w:themeTint="F2"/>
          </w:rPr>
          <w:t>availability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information</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access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work</w:t>
        </w:r>
        <w:proofErr w:type="spellEnd"/>
        <w:r w:rsidRPr="00123388">
          <w:rPr>
            <w:rFonts w:ascii="Calibri" w:hAnsi="Calibri" w:cs="Calibri"/>
            <w:color w:val="0D0D0D" w:themeColor="text1" w:themeTint="F2"/>
          </w:rPr>
          <w:t xml:space="preserve"> will </w:t>
        </w:r>
        <w:proofErr w:type="spellStart"/>
        <w:r w:rsidRPr="00123388">
          <w:rPr>
            <w:rFonts w:ascii="Calibri" w:hAnsi="Calibri" w:cs="Calibri"/>
            <w:color w:val="0D0D0D" w:themeColor="text1" w:themeTint="F2"/>
          </w:rPr>
          <w:t>help</w:t>
        </w:r>
        <w:proofErr w:type="spellEnd"/>
        <w:r w:rsidRPr="00123388">
          <w:rPr>
            <w:rFonts w:ascii="Calibri" w:hAnsi="Calibri" w:cs="Calibri"/>
            <w:color w:val="0D0D0D" w:themeColor="text1" w:themeTint="F2"/>
          </w:rPr>
          <w:t xml:space="preserve"> </w:t>
        </w:r>
      </w:ins>
      <w:proofErr w:type="spellStart"/>
      <w:ins w:id="16" w:author="Anwari, Mahrukh" w:date="2019-10-17T12:45:00Z">
        <w:r w:rsidRPr="00123388">
          <w:rPr>
            <w:rFonts w:ascii="Calibri" w:hAnsi="Calibri" w:cs="Calibri"/>
            <w:color w:val="0D0D0D" w:themeColor="text1" w:themeTint="F2"/>
          </w:rPr>
          <w:t>users</w:t>
        </w:r>
        <w:proofErr w:type="spellEnd"/>
        <w:r w:rsidRPr="00123388">
          <w:rPr>
            <w:rFonts w:ascii="Calibri" w:hAnsi="Calibri" w:cs="Calibri"/>
            <w:color w:val="0D0D0D" w:themeColor="text1" w:themeTint="F2"/>
          </w:rPr>
          <w:t xml:space="preserve"> in </w:t>
        </w:r>
        <w:proofErr w:type="spellStart"/>
        <w:r w:rsidRPr="00123388">
          <w:rPr>
            <w:rFonts w:ascii="Calibri" w:hAnsi="Calibri" w:cs="Calibri"/>
            <w:color w:val="0D0D0D" w:themeColor="text1" w:themeTint="F2"/>
          </w:rPr>
          <w:t>making</w:t>
        </w:r>
      </w:ins>
      <w:proofErr w:type="spellEnd"/>
      <w:ins w:id="17" w:author="Anwari, Mahrukh" w:date="2019-10-17T12:43:00Z">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informed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business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decisions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any</w:t>
        </w:r>
        <w:proofErr w:type="spellEnd"/>
        <w:r w:rsidRPr="00123388">
          <w:rPr>
            <w:rFonts w:ascii="Calibri" w:hAnsi="Calibri" w:cs="Calibri"/>
            <w:color w:val="0D0D0D" w:themeColor="text1" w:themeTint="F2"/>
          </w:rPr>
          <w:t xml:space="preserve"> time, </w:t>
        </w:r>
        <w:proofErr w:type="spellStart"/>
        <w:r w:rsidRPr="00123388">
          <w:rPr>
            <w:rFonts w:ascii="Calibri" w:hAnsi="Calibri" w:cs="Calibri"/>
            <w:color w:val="0D0D0D" w:themeColor="text1" w:themeTint="F2"/>
          </w:rPr>
          <w:t>from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anywhere</w:t>
        </w:r>
        <w:proofErr w:type="spellEnd"/>
        <w:r w:rsidRPr="00123388">
          <w:rPr>
            <w:rFonts w:ascii="Calibri" w:hAnsi="Calibri" w:cs="Calibri"/>
            <w:color w:val="0D0D0D" w:themeColor="text1" w:themeTint="F2"/>
          </w:rPr>
          <w:t>. </w:t>
        </w:r>
      </w:ins>
    </w:p>
    <w:p w14:paraId="24A11A47" w14:textId="5A8442B8" w:rsidR="00BF49E5" w:rsidRPr="00123388" w:rsidDel="00D83DAB" w:rsidRDefault="006D6C75" w:rsidP="007931B4">
      <w:pPr>
        <w:ind w:left="720"/>
        <w:rPr>
          <w:del w:id="18" w:author="Anwari, Mahrukh" w:date="2019-10-17T12:43:00Z"/>
          <w:rFonts w:cstheme="minorHAnsi"/>
          <w:color w:val="0D0D0D" w:themeColor="text1" w:themeTint="F2"/>
          <w:sz w:val="24"/>
          <w:szCs w:val="24"/>
        </w:rPr>
      </w:pPr>
      <w:del w:id="19" w:author="Anwari, Mahrukh" w:date="2019-10-17T12:43:00Z">
        <w:r w:rsidRPr="00123388" w:rsidDel="00D83DAB">
          <w:rPr>
            <w:rFonts w:cstheme="minorHAnsi"/>
            <w:color w:val="0D0D0D" w:themeColor="text1" w:themeTint="F2"/>
            <w:sz w:val="24"/>
            <w:szCs w:val="24"/>
          </w:rPr>
          <w:delText xml:space="preserve">John Deere is one of the world’s </w:delText>
        </w:r>
        <w:r w:rsidR="0052614D" w:rsidRPr="00123388" w:rsidDel="00D83DAB">
          <w:rPr>
            <w:rFonts w:cstheme="minorHAnsi"/>
            <w:color w:val="0D0D0D" w:themeColor="text1" w:themeTint="F2"/>
            <w:sz w:val="24"/>
            <w:szCs w:val="24"/>
          </w:rPr>
          <w:delText>leading</w:delText>
        </w:r>
        <w:r w:rsidRPr="00123388" w:rsidDel="00D83DAB">
          <w:rPr>
            <w:rFonts w:cstheme="minorHAnsi"/>
            <w:color w:val="0D0D0D" w:themeColor="text1" w:themeTint="F2"/>
            <w:sz w:val="24"/>
            <w:szCs w:val="24"/>
          </w:rPr>
          <w:delText xml:space="preserve"> company </w:delText>
        </w:r>
        <w:r w:rsidR="000C60B8" w:rsidRPr="00123388" w:rsidDel="00D83DAB">
          <w:rPr>
            <w:rFonts w:cstheme="minorHAnsi"/>
            <w:color w:val="0D0D0D" w:themeColor="text1" w:themeTint="F2"/>
            <w:sz w:val="24"/>
            <w:szCs w:val="24"/>
          </w:rPr>
          <w:delText>in connecting agriculture with technology</w:delText>
        </w:r>
        <w:r w:rsidR="0052614D" w:rsidRPr="00123388" w:rsidDel="00D83DAB">
          <w:rPr>
            <w:rFonts w:cstheme="minorHAnsi"/>
            <w:color w:val="0D0D0D" w:themeColor="text1" w:themeTint="F2"/>
            <w:sz w:val="24"/>
            <w:szCs w:val="24"/>
          </w:rPr>
          <w:delText xml:space="preserve"> and providing world class machinery for farming and more</w:delText>
        </w:r>
        <w:r w:rsidRPr="00123388" w:rsidDel="00D83DAB">
          <w:rPr>
            <w:rFonts w:cstheme="minorHAnsi"/>
            <w:color w:val="0D0D0D" w:themeColor="text1" w:themeTint="F2"/>
            <w:sz w:val="24"/>
            <w:szCs w:val="24"/>
          </w:rPr>
          <w:delText xml:space="preserve">. With the specific set of their current </w:delText>
        </w:r>
        <w:r w:rsidR="004437F8" w:rsidRPr="00123388" w:rsidDel="00D83DAB">
          <w:rPr>
            <w:rFonts w:cstheme="minorHAnsi"/>
            <w:color w:val="0D0D0D" w:themeColor="text1" w:themeTint="F2"/>
            <w:sz w:val="24"/>
            <w:szCs w:val="24"/>
          </w:rPr>
          <w:delText xml:space="preserve">software and hardware </w:delText>
        </w:r>
        <w:r w:rsidRPr="00123388" w:rsidDel="00D83DAB">
          <w:rPr>
            <w:rFonts w:cstheme="minorHAnsi"/>
            <w:color w:val="0D0D0D" w:themeColor="text1" w:themeTint="F2"/>
            <w:sz w:val="24"/>
            <w:szCs w:val="24"/>
          </w:rPr>
          <w:delText>products, aimed at agriculture and farming</w:delText>
        </w:r>
        <w:r w:rsidR="00633895" w:rsidRPr="00123388" w:rsidDel="00D83DAB">
          <w:rPr>
            <w:rFonts w:cstheme="minorHAnsi"/>
            <w:color w:val="0D0D0D" w:themeColor="text1" w:themeTint="F2"/>
            <w:sz w:val="24"/>
            <w:szCs w:val="24"/>
          </w:rPr>
          <w:delText>,</w:delText>
        </w:r>
        <w:r w:rsidRPr="00123388" w:rsidDel="00D83DAB">
          <w:rPr>
            <w:rFonts w:cstheme="minorHAnsi"/>
            <w:color w:val="0D0D0D" w:themeColor="text1" w:themeTint="F2"/>
            <w:sz w:val="24"/>
            <w:szCs w:val="24"/>
          </w:rPr>
          <w:delText xml:space="preserve"> you can manage, monitor, schedule and improve the way the business is conducted every day</w:delText>
        </w:r>
        <w:r w:rsidR="00410F29" w:rsidRPr="00123388" w:rsidDel="00D83DAB">
          <w:rPr>
            <w:rFonts w:cstheme="minorHAnsi"/>
            <w:color w:val="0D0D0D" w:themeColor="text1" w:themeTint="F2"/>
            <w:sz w:val="24"/>
            <w:szCs w:val="24"/>
          </w:rPr>
          <w:delText xml:space="preserve"> from your home or your office</w:delText>
        </w:r>
        <w:r w:rsidRPr="00123388" w:rsidDel="00D83DAB">
          <w:rPr>
            <w:rFonts w:cstheme="minorHAnsi"/>
            <w:color w:val="0D0D0D" w:themeColor="text1" w:themeTint="F2"/>
            <w:sz w:val="24"/>
            <w:szCs w:val="24"/>
          </w:rPr>
          <w:delText xml:space="preserve">. </w:delText>
        </w:r>
      </w:del>
    </w:p>
    <w:p w14:paraId="6B4C7407" w14:textId="6D338A76" w:rsidR="00BF49E5" w:rsidRPr="00123388" w:rsidDel="00D83DAB" w:rsidRDefault="00410F29" w:rsidP="007931B4">
      <w:pPr>
        <w:ind w:left="720"/>
        <w:rPr>
          <w:del w:id="20" w:author="Anwari, Mahrukh" w:date="2019-10-17T12:43:00Z"/>
          <w:rFonts w:cstheme="minorHAnsi"/>
          <w:color w:val="0D0D0D" w:themeColor="text1" w:themeTint="F2"/>
          <w:sz w:val="24"/>
          <w:szCs w:val="24"/>
        </w:rPr>
      </w:pPr>
      <w:del w:id="21" w:author="Anwari, Mahrukh" w:date="2019-10-17T12:43:00Z">
        <w:r w:rsidRPr="00123388" w:rsidDel="00D83DAB">
          <w:rPr>
            <w:rFonts w:cstheme="minorHAnsi"/>
            <w:color w:val="0D0D0D" w:themeColor="text1" w:themeTint="F2"/>
            <w:sz w:val="24"/>
            <w:szCs w:val="24"/>
          </w:rPr>
          <w:delText xml:space="preserve">This project aims at delivering a mobile application, for both </w:delText>
        </w:r>
        <w:r w:rsidR="006331A7" w:rsidRPr="00123388" w:rsidDel="00D83DAB">
          <w:rPr>
            <w:rFonts w:cstheme="minorHAnsi"/>
            <w:color w:val="0D0D0D" w:themeColor="text1" w:themeTint="F2"/>
            <w:sz w:val="24"/>
            <w:szCs w:val="24"/>
          </w:rPr>
          <w:delText>iOS</w:delText>
        </w:r>
        <w:r w:rsidRPr="00123388" w:rsidDel="00D83DAB">
          <w:rPr>
            <w:rFonts w:cstheme="minorHAnsi"/>
            <w:color w:val="0D0D0D" w:themeColor="text1" w:themeTint="F2"/>
            <w:sz w:val="24"/>
            <w:szCs w:val="24"/>
          </w:rPr>
          <w:delText xml:space="preserve"> and Android,</w:delText>
        </w:r>
        <w:r w:rsidR="00CE02AB" w:rsidRPr="00123388" w:rsidDel="00D83DAB">
          <w:rPr>
            <w:rFonts w:cstheme="minorHAnsi"/>
            <w:color w:val="0D0D0D" w:themeColor="text1" w:themeTint="F2"/>
            <w:sz w:val="24"/>
            <w:szCs w:val="24"/>
          </w:rPr>
          <w:delText xml:space="preserve"> as an extension to the current tools,</w:delText>
        </w:r>
        <w:r w:rsidRPr="00123388" w:rsidDel="00D83DAB">
          <w:rPr>
            <w:rFonts w:cstheme="minorHAnsi"/>
            <w:color w:val="0D0D0D" w:themeColor="text1" w:themeTint="F2"/>
            <w:sz w:val="24"/>
            <w:szCs w:val="24"/>
          </w:rPr>
          <w:delText xml:space="preserve"> which can be used from the headset of the car</w:delText>
        </w:r>
        <w:r w:rsidR="00CE02AB" w:rsidRPr="00123388" w:rsidDel="00D83DAB">
          <w:rPr>
            <w:rFonts w:cstheme="minorHAnsi"/>
            <w:color w:val="0D0D0D" w:themeColor="text1" w:themeTint="F2"/>
            <w:sz w:val="24"/>
            <w:szCs w:val="24"/>
          </w:rPr>
          <w:delText xml:space="preserve"> and</w:delText>
        </w:r>
        <w:r w:rsidRPr="00123388" w:rsidDel="00D83DAB">
          <w:rPr>
            <w:rFonts w:cstheme="minorHAnsi"/>
            <w:color w:val="0D0D0D" w:themeColor="text1" w:themeTint="F2"/>
            <w:sz w:val="24"/>
            <w:szCs w:val="24"/>
          </w:rPr>
          <w:delText xml:space="preserve"> </w:delText>
        </w:r>
        <w:r w:rsidR="00CE02AB" w:rsidRPr="00123388" w:rsidDel="00D83DAB">
          <w:rPr>
            <w:rFonts w:cstheme="minorHAnsi"/>
            <w:color w:val="0D0D0D" w:themeColor="text1" w:themeTint="F2"/>
            <w:sz w:val="24"/>
            <w:szCs w:val="24"/>
          </w:rPr>
          <w:delText>enables</w:delText>
        </w:r>
        <w:r w:rsidRPr="00123388" w:rsidDel="00D83DAB">
          <w:rPr>
            <w:rFonts w:cstheme="minorHAnsi"/>
            <w:color w:val="0D0D0D" w:themeColor="text1" w:themeTint="F2"/>
            <w:sz w:val="24"/>
            <w:szCs w:val="24"/>
          </w:rPr>
          <w:delText xml:space="preserve"> the interaction with the application while driving. </w:delText>
        </w:r>
        <w:r w:rsidR="00633895" w:rsidRPr="00123388" w:rsidDel="00D83DAB">
          <w:rPr>
            <w:rFonts w:cstheme="minorHAnsi"/>
            <w:color w:val="0D0D0D" w:themeColor="text1" w:themeTint="F2"/>
            <w:sz w:val="24"/>
            <w:szCs w:val="24"/>
          </w:rPr>
          <w:delText>H</w:delText>
        </w:r>
        <w:r w:rsidRPr="00123388" w:rsidDel="00D83DAB">
          <w:rPr>
            <w:rFonts w:cstheme="minorHAnsi"/>
            <w:color w:val="0D0D0D" w:themeColor="text1" w:themeTint="F2"/>
            <w:sz w:val="24"/>
            <w:szCs w:val="24"/>
          </w:rPr>
          <w:delText xml:space="preserve">ours spent in the car, exploring and inspecting the fields, or just </w:delText>
        </w:r>
        <w:r w:rsidR="006428BA" w:rsidRPr="00123388" w:rsidDel="00D83DAB">
          <w:rPr>
            <w:rFonts w:cstheme="minorHAnsi"/>
            <w:color w:val="0D0D0D" w:themeColor="text1" w:themeTint="F2"/>
            <w:sz w:val="24"/>
            <w:szCs w:val="24"/>
          </w:rPr>
          <w:delText>driving on</w:delText>
        </w:r>
        <w:r w:rsidRPr="00123388" w:rsidDel="00D83DAB">
          <w:rPr>
            <w:rFonts w:cstheme="minorHAnsi"/>
            <w:color w:val="0D0D0D" w:themeColor="text1" w:themeTint="F2"/>
            <w:sz w:val="24"/>
            <w:szCs w:val="24"/>
          </w:rPr>
          <w:delText xml:space="preserve"> your way to work, can now be used in a more productive way. </w:delText>
        </w:r>
        <w:r w:rsidR="00633895" w:rsidRPr="00123388" w:rsidDel="00D83DAB">
          <w:rPr>
            <w:rFonts w:cstheme="minorHAnsi"/>
            <w:color w:val="0D0D0D" w:themeColor="text1" w:themeTint="F2"/>
            <w:sz w:val="24"/>
            <w:szCs w:val="24"/>
          </w:rPr>
          <w:delText>To some extent users can extend their office capabilities by working on the go and utilizing their time</w:delText>
        </w:r>
        <w:r w:rsidRPr="00123388" w:rsidDel="00D83DAB">
          <w:rPr>
            <w:rFonts w:cstheme="minorHAnsi"/>
            <w:color w:val="0D0D0D" w:themeColor="text1" w:themeTint="F2"/>
            <w:sz w:val="24"/>
            <w:szCs w:val="24"/>
          </w:rPr>
          <w:delText xml:space="preserve">. </w:delText>
        </w:r>
        <w:r w:rsidR="003F3D75" w:rsidRPr="00123388" w:rsidDel="00D83DAB">
          <w:rPr>
            <w:rFonts w:cstheme="minorHAnsi"/>
            <w:color w:val="0D0D0D" w:themeColor="text1" w:themeTint="F2"/>
            <w:sz w:val="24"/>
            <w:szCs w:val="24"/>
          </w:rPr>
          <w:delText>User’s important observations are always with him while travelling or just having it in their mobile devices.</w:delText>
        </w:r>
      </w:del>
    </w:p>
    <w:p w14:paraId="11D631F4" w14:textId="5EEC0523" w:rsidR="00EF674A" w:rsidRPr="00123388" w:rsidRDefault="004437F8" w:rsidP="007931B4">
      <w:pPr>
        <w:ind w:left="720"/>
        <w:rPr>
          <w:rFonts w:cstheme="minorHAnsi"/>
          <w:color w:val="0D0D0D" w:themeColor="text1" w:themeTint="F2"/>
          <w:sz w:val="24"/>
          <w:szCs w:val="24"/>
        </w:rPr>
      </w:pPr>
      <w:del w:id="22" w:author="Anwari, Mahrukh" w:date="2019-10-17T12:43:00Z">
        <w:r w:rsidRPr="00123388" w:rsidDel="00D83DAB">
          <w:rPr>
            <w:rFonts w:cstheme="minorHAnsi"/>
            <w:color w:val="0D0D0D" w:themeColor="text1" w:themeTint="F2"/>
            <w:sz w:val="24"/>
            <w:szCs w:val="24"/>
          </w:rPr>
          <w:delText xml:space="preserve">Therefore, the goal of this </w:delText>
        </w:r>
        <w:r w:rsidR="00CE02AB" w:rsidRPr="00123388" w:rsidDel="00D83DAB">
          <w:rPr>
            <w:rFonts w:cstheme="minorHAnsi"/>
            <w:color w:val="0D0D0D" w:themeColor="text1" w:themeTint="F2"/>
            <w:sz w:val="24"/>
            <w:szCs w:val="24"/>
          </w:rPr>
          <w:delText>project</w:delText>
        </w:r>
        <w:r w:rsidRPr="00123388" w:rsidDel="00D83DAB">
          <w:rPr>
            <w:rFonts w:cstheme="minorHAnsi"/>
            <w:color w:val="0D0D0D" w:themeColor="text1" w:themeTint="F2"/>
            <w:sz w:val="24"/>
            <w:szCs w:val="24"/>
          </w:rPr>
          <w:delText xml:space="preserve"> is to provide a user with a tool for monitoring and documenting observations, at any time, which can be used outside of the office, while doing other errands crucial for the development of their business. This will result in an increased revenue and more satisfied users, since the resources can be used more </w:delText>
        </w:r>
        <w:r w:rsidRPr="00123388" w:rsidDel="00D83DAB">
          <w:rPr>
            <w:rFonts w:cstheme="minorHAnsi"/>
            <w:color w:val="0D0D0D" w:themeColor="text1" w:themeTint="F2"/>
            <w:sz w:val="24"/>
            <w:szCs w:val="24"/>
          </w:rPr>
          <w:lastRenderedPageBreak/>
          <w:delText>precisely, and observations can be saved and used for making informed business decisions.</w:delText>
        </w:r>
      </w:del>
      <w:r w:rsidRPr="00123388">
        <w:rPr>
          <w:rFonts w:cstheme="minorHAnsi"/>
          <w:color w:val="0D0D0D" w:themeColor="text1" w:themeTint="F2"/>
          <w:sz w:val="24"/>
          <w:szCs w:val="24"/>
        </w:rPr>
        <w:t xml:space="preserve"> </w:t>
      </w:r>
    </w:p>
    <w:p w14:paraId="5BA0D387" w14:textId="77777777" w:rsidR="004437F8" w:rsidRPr="00123388" w:rsidRDefault="004437F8" w:rsidP="007931B4">
      <w:pPr>
        <w:ind w:left="720"/>
        <w:rPr>
          <w:rFonts w:cstheme="minorHAnsi"/>
          <w:color w:val="0D0D0D" w:themeColor="text1" w:themeTint="F2"/>
          <w:sz w:val="24"/>
          <w:szCs w:val="24"/>
        </w:rPr>
      </w:pPr>
    </w:p>
    <w:p w14:paraId="705CDFD8" w14:textId="00748E80" w:rsidR="00D336D2" w:rsidRPr="00123388" w:rsidRDefault="006056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 xml:space="preserve">The Client, </w:t>
      </w:r>
      <w:proofErr w:type="gramStart"/>
      <w:r w:rsidR="00D336D2" w:rsidRPr="00123388">
        <w:rPr>
          <w:rFonts w:asciiTheme="minorHAnsi" w:hAnsiTheme="minorHAnsi" w:cstheme="minorHAnsi"/>
          <w:color w:val="0D0D0D" w:themeColor="text1" w:themeTint="F2"/>
          <w:sz w:val="28"/>
          <w:szCs w:val="28"/>
        </w:rPr>
        <w:t>The</w:t>
      </w:r>
      <w:proofErr w:type="gramEnd"/>
      <w:r w:rsidR="00D336D2" w:rsidRPr="00123388">
        <w:rPr>
          <w:rFonts w:asciiTheme="minorHAnsi" w:hAnsiTheme="minorHAnsi" w:cstheme="minorHAnsi"/>
          <w:color w:val="0D0D0D" w:themeColor="text1" w:themeTint="F2"/>
          <w:sz w:val="28"/>
          <w:szCs w:val="28"/>
        </w:rPr>
        <w:t xml:space="preserve"> Customer, and Other Stakeholders</w:t>
      </w:r>
    </w:p>
    <w:p w14:paraId="5FEB09E3" w14:textId="63E6CC26" w:rsidR="00EF674A" w:rsidRPr="00123388" w:rsidRDefault="00EF674A" w:rsidP="007931B4">
      <w:pPr>
        <w:jc w:val="both"/>
        <w:rPr>
          <w:rFonts w:cstheme="minorHAnsi"/>
          <w:color w:val="0D0D0D" w:themeColor="text1" w:themeTint="F2"/>
          <w:sz w:val="24"/>
          <w:szCs w:val="24"/>
        </w:rPr>
      </w:pPr>
    </w:p>
    <w:p w14:paraId="740ADEBC" w14:textId="77777777" w:rsidR="00D83DAB" w:rsidRPr="00123388" w:rsidRDefault="00D83DAB" w:rsidP="007931B4">
      <w:pPr>
        <w:pStyle w:val="StandardWeb"/>
        <w:spacing w:before="0" w:beforeAutospacing="0" w:after="160" w:afterAutospacing="0"/>
        <w:ind w:left="720"/>
        <w:jc w:val="both"/>
        <w:rPr>
          <w:color w:val="0D0D0D" w:themeColor="text1" w:themeTint="F2"/>
        </w:rPr>
      </w:pPr>
      <w:r w:rsidRPr="00123388">
        <w:rPr>
          <w:rFonts w:ascii="Calibri" w:hAnsi="Calibri" w:cs="Calibri"/>
          <w:color w:val="0D0D0D" w:themeColor="text1" w:themeTint="F2"/>
          <w:sz w:val="22"/>
          <w:szCs w:val="22"/>
        </w:rPr>
        <w:t xml:space="preserve">This </w:t>
      </w:r>
      <w:proofErr w:type="spellStart"/>
      <w:r w:rsidRPr="00123388">
        <w:rPr>
          <w:rFonts w:ascii="Calibri" w:hAnsi="Calibri" w:cs="Calibri"/>
          <w:color w:val="0D0D0D" w:themeColor="text1" w:themeTint="F2"/>
          <w:sz w:val="22"/>
          <w:szCs w:val="22"/>
        </w:rPr>
        <w:t>project</w:t>
      </w:r>
      <w:proofErr w:type="spellEnd"/>
      <w:r w:rsidRPr="00123388">
        <w:rPr>
          <w:rFonts w:ascii="Calibri" w:hAnsi="Calibri" w:cs="Calibri"/>
          <w:color w:val="0D0D0D" w:themeColor="text1" w:themeTint="F2"/>
          <w:sz w:val="22"/>
          <w:szCs w:val="22"/>
        </w:rPr>
        <w:t xml:space="preserve"> </w:t>
      </w:r>
      <w:proofErr w:type="spellStart"/>
      <w:r w:rsidRPr="00123388">
        <w:rPr>
          <w:rFonts w:ascii="Calibri" w:hAnsi="Calibri" w:cs="Calibri"/>
          <w:color w:val="0D0D0D" w:themeColor="text1" w:themeTint="F2"/>
          <w:sz w:val="22"/>
          <w:szCs w:val="22"/>
        </w:rPr>
        <w:t>is</w:t>
      </w:r>
      <w:proofErr w:type="spellEnd"/>
      <w:r w:rsidRPr="00123388">
        <w:rPr>
          <w:rFonts w:ascii="Calibri" w:hAnsi="Calibri" w:cs="Calibri"/>
          <w:color w:val="0D0D0D" w:themeColor="text1" w:themeTint="F2"/>
          <w:sz w:val="22"/>
          <w:szCs w:val="22"/>
        </w:rPr>
        <w:t xml:space="preserve"> </w:t>
      </w:r>
      <w:proofErr w:type="spellStart"/>
      <w:r w:rsidRPr="00123388">
        <w:rPr>
          <w:rFonts w:ascii="Calibri" w:hAnsi="Calibri" w:cs="Calibri"/>
          <w:color w:val="0D0D0D" w:themeColor="text1" w:themeTint="F2"/>
          <w:sz w:val="22"/>
          <w:szCs w:val="22"/>
        </w:rPr>
        <w:t>being</w:t>
      </w:r>
      <w:proofErr w:type="spellEnd"/>
      <w:r w:rsidRPr="00123388">
        <w:rPr>
          <w:rFonts w:ascii="Calibri" w:hAnsi="Calibri" w:cs="Calibri"/>
          <w:color w:val="0D0D0D" w:themeColor="text1" w:themeTint="F2"/>
          <w:sz w:val="22"/>
          <w:szCs w:val="22"/>
        </w:rPr>
        <w:t xml:space="preserve"> </w:t>
      </w:r>
      <w:proofErr w:type="spellStart"/>
      <w:r w:rsidRPr="00123388">
        <w:rPr>
          <w:rFonts w:ascii="Calibri" w:hAnsi="Calibri" w:cs="Calibri"/>
          <w:color w:val="0D0D0D" w:themeColor="text1" w:themeTint="F2"/>
          <w:sz w:val="22"/>
          <w:szCs w:val="22"/>
        </w:rPr>
        <w:t>developed</w:t>
      </w:r>
      <w:proofErr w:type="spellEnd"/>
      <w:r w:rsidRPr="00123388">
        <w:rPr>
          <w:rFonts w:ascii="Calibri" w:hAnsi="Calibri" w:cs="Calibri"/>
          <w:color w:val="0D0D0D" w:themeColor="text1" w:themeTint="F2"/>
          <w:sz w:val="22"/>
          <w:szCs w:val="22"/>
        </w:rPr>
        <w:t xml:space="preserve"> </w:t>
      </w:r>
      <w:proofErr w:type="spellStart"/>
      <w:r w:rsidRPr="00123388">
        <w:rPr>
          <w:rFonts w:ascii="Calibri" w:hAnsi="Calibri" w:cs="Calibri"/>
          <w:color w:val="0D0D0D" w:themeColor="text1" w:themeTint="F2"/>
          <w:sz w:val="22"/>
          <w:szCs w:val="22"/>
        </w:rPr>
        <w:t>for</w:t>
      </w:r>
      <w:proofErr w:type="spellEnd"/>
      <w:r w:rsidRPr="00123388">
        <w:rPr>
          <w:rFonts w:ascii="Calibri" w:hAnsi="Calibri" w:cs="Calibri"/>
          <w:color w:val="0D0D0D" w:themeColor="text1" w:themeTint="F2"/>
          <w:sz w:val="22"/>
          <w:szCs w:val="22"/>
        </w:rPr>
        <w:t xml:space="preserve"> John Deere. </w:t>
      </w:r>
    </w:p>
    <w:p w14:paraId="600FDA71" w14:textId="77777777" w:rsidR="00D83DAB" w:rsidRPr="00123388" w:rsidRDefault="00D83DAB" w:rsidP="007931B4">
      <w:pPr>
        <w:pStyle w:val="StandardWeb"/>
        <w:spacing w:before="0" w:beforeAutospacing="0" w:after="160" w:afterAutospacing="0"/>
        <w:ind w:left="720"/>
        <w:jc w:val="both"/>
        <w:rPr>
          <w:color w:val="0D0D0D" w:themeColor="text1" w:themeTint="F2"/>
        </w:rPr>
      </w:pPr>
      <w:r w:rsidRPr="00123388">
        <w:rPr>
          <w:rFonts w:ascii="Calibri" w:hAnsi="Calibri" w:cs="Calibri"/>
          <w:color w:val="0D0D0D" w:themeColor="text1" w:themeTint="F2"/>
        </w:rPr>
        <w:t xml:space="preserve">The </w:t>
      </w:r>
      <w:proofErr w:type="spellStart"/>
      <w:r w:rsidRPr="00123388">
        <w:rPr>
          <w:rFonts w:ascii="Calibri" w:hAnsi="Calibri" w:cs="Calibri"/>
          <w:color w:val="0D0D0D" w:themeColor="text1" w:themeTint="F2"/>
        </w:rPr>
        <w:t>stakeholders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involved</w:t>
      </w:r>
      <w:proofErr w:type="spellEnd"/>
      <w:r w:rsidRPr="00123388">
        <w:rPr>
          <w:rFonts w:ascii="Calibri" w:hAnsi="Calibri" w:cs="Calibri"/>
          <w:color w:val="0D0D0D" w:themeColor="text1" w:themeTint="F2"/>
        </w:rPr>
        <w:t xml:space="preserve"> in </w:t>
      </w:r>
      <w:proofErr w:type="spellStart"/>
      <w:r w:rsidRPr="00123388">
        <w:rPr>
          <w:rFonts w:ascii="Calibri" w:hAnsi="Calibri" w:cs="Calibri"/>
          <w:color w:val="0D0D0D" w:themeColor="text1" w:themeTint="F2"/>
        </w:rPr>
        <w:t>this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project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are</w:t>
      </w:r>
      <w:proofErr w:type="spellEnd"/>
      <w:r w:rsidRPr="00123388">
        <w:rPr>
          <w:rFonts w:ascii="Calibri" w:hAnsi="Calibri" w:cs="Calibri"/>
          <w:color w:val="0D0D0D" w:themeColor="text1" w:themeTint="F2"/>
        </w:rPr>
        <w:t xml:space="preserve"> progressive </w:t>
      </w:r>
      <w:proofErr w:type="spellStart"/>
      <w:r w:rsidRPr="00123388">
        <w:rPr>
          <w:rFonts w:ascii="Calibri" w:hAnsi="Calibri" w:cs="Calibri"/>
          <w:color w:val="0D0D0D" w:themeColor="text1" w:themeTint="F2"/>
        </w:rPr>
        <w:t>farmers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agronomist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other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customers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John Deere. The </w:t>
      </w:r>
      <w:proofErr w:type="spellStart"/>
      <w:r w:rsidRPr="00123388">
        <w:rPr>
          <w:rFonts w:ascii="Calibri" w:hAnsi="Calibri" w:cs="Calibri"/>
          <w:color w:val="0D0D0D" w:themeColor="text1" w:themeTint="F2"/>
        </w:rPr>
        <w:t>targeted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customers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assumed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familiar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with</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related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technology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accustomed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using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tools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applications</w:t>
      </w:r>
      <w:proofErr w:type="spellEnd"/>
      <w:r w:rsidRPr="00123388">
        <w:rPr>
          <w:rFonts w:ascii="Calibri" w:hAnsi="Calibri" w:cs="Calibri"/>
          <w:color w:val="0D0D0D" w:themeColor="text1" w:themeTint="F2"/>
        </w:rPr>
        <w:t xml:space="preserve"> in </w:t>
      </w:r>
      <w:proofErr w:type="spellStart"/>
      <w:r w:rsidRPr="00123388">
        <w:rPr>
          <w:rFonts w:ascii="Calibri" w:hAnsi="Calibri" w:cs="Calibri"/>
          <w:color w:val="0D0D0D" w:themeColor="text1" w:themeTint="F2"/>
        </w:rPr>
        <w:t>their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daily</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business</w:t>
      </w:r>
      <w:proofErr w:type="spellEnd"/>
      <w:r w:rsidRPr="00123388">
        <w:rPr>
          <w:rFonts w:ascii="Calibri" w:hAnsi="Calibri" w:cs="Calibri"/>
          <w:color w:val="0D0D0D" w:themeColor="text1" w:themeTint="F2"/>
        </w:rPr>
        <w:t>.  </w:t>
      </w:r>
    </w:p>
    <w:p w14:paraId="5B3BFC89" w14:textId="1D1FFC2A" w:rsidR="00D83DAB" w:rsidRPr="00123388" w:rsidRDefault="00D83DAB" w:rsidP="007931B4">
      <w:pPr>
        <w:pStyle w:val="StandardWeb"/>
        <w:spacing w:before="0" w:beforeAutospacing="0" w:after="160" w:afterAutospacing="0"/>
        <w:ind w:left="720"/>
        <w:jc w:val="both"/>
        <w:rPr>
          <w:color w:val="0D0D0D" w:themeColor="text1" w:themeTint="F2"/>
        </w:rPr>
      </w:pPr>
      <w:r w:rsidRPr="00123388">
        <w:rPr>
          <w:rFonts w:ascii="Calibri" w:hAnsi="Calibri" w:cs="Calibri"/>
          <w:color w:val="0D0D0D" w:themeColor="text1" w:themeTint="F2"/>
        </w:rPr>
        <w:t xml:space="preserve">Other </w:t>
      </w:r>
      <w:proofErr w:type="spellStart"/>
      <w:r w:rsidRPr="00123388">
        <w:rPr>
          <w:rFonts w:ascii="Calibri" w:hAnsi="Calibri" w:cs="Calibri"/>
          <w:color w:val="0D0D0D" w:themeColor="text1" w:themeTint="F2"/>
        </w:rPr>
        <w:t>identified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stakeholders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project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manager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system</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architects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developers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and</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testers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whose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involvement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crucial</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for</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deciding</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flow</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project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as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it</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influences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the</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outcomes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of</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this</w:t>
      </w:r>
      <w:proofErr w:type="spellEnd"/>
      <w:r w:rsidRPr="00123388">
        <w:rPr>
          <w:rFonts w:ascii="Calibri" w:hAnsi="Calibri" w:cs="Calibri"/>
          <w:color w:val="0D0D0D" w:themeColor="text1" w:themeTint="F2"/>
        </w:rPr>
        <w:t xml:space="preserve"> </w:t>
      </w:r>
      <w:proofErr w:type="spellStart"/>
      <w:r w:rsidRPr="00123388">
        <w:rPr>
          <w:rFonts w:ascii="Calibri" w:hAnsi="Calibri" w:cs="Calibri"/>
          <w:color w:val="0D0D0D" w:themeColor="text1" w:themeTint="F2"/>
        </w:rPr>
        <w:t>project</w:t>
      </w:r>
      <w:proofErr w:type="spellEnd"/>
      <w:r w:rsidRPr="00123388">
        <w:rPr>
          <w:rFonts w:ascii="Calibri" w:hAnsi="Calibri" w:cs="Calibri"/>
          <w:color w:val="0D0D0D" w:themeColor="text1" w:themeTint="F2"/>
        </w:rPr>
        <w:t>.</w:t>
      </w:r>
    </w:p>
    <w:p w14:paraId="54DB404E" w14:textId="6CE52E01" w:rsidR="007B0C23" w:rsidRPr="00123388" w:rsidRDefault="007B0C23" w:rsidP="007931B4">
      <w:pPr>
        <w:ind w:left="720"/>
        <w:jc w:val="both"/>
        <w:rPr>
          <w:rFonts w:cstheme="minorHAnsi"/>
          <w:color w:val="0D0D0D" w:themeColor="text1" w:themeTint="F2"/>
          <w:sz w:val="24"/>
          <w:szCs w:val="24"/>
        </w:rPr>
      </w:pPr>
    </w:p>
    <w:p w14:paraId="6968BCBA" w14:textId="128B792D" w:rsidR="00D336D2" w:rsidRPr="00123388" w:rsidRDefault="006056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Users of the Product</w:t>
      </w:r>
    </w:p>
    <w:p w14:paraId="0707F10F" w14:textId="50A669BC" w:rsidR="007B0C23" w:rsidRPr="00123388" w:rsidRDefault="007B0C23" w:rsidP="007931B4">
      <w:pPr>
        <w:jc w:val="both"/>
        <w:rPr>
          <w:rFonts w:cstheme="minorHAnsi"/>
          <w:color w:val="0D0D0D" w:themeColor="text1" w:themeTint="F2"/>
          <w:sz w:val="24"/>
          <w:szCs w:val="24"/>
        </w:rPr>
      </w:pPr>
    </w:p>
    <w:p w14:paraId="1AA748A7" w14:textId="77777777" w:rsidR="00D83DAB" w:rsidRPr="00D83DAB" w:rsidRDefault="00D83DAB" w:rsidP="007931B4">
      <w:pPr>
        <w:spacing w:line="240" w:lineRule="auto"/>
        <w:ind w:left="720"/>
        <w:jc w:val="both"/>
        <w:rPr>
          <w:rFonts w:ascii="Times New Roman" w:eastAsia="Times New Roman" w:hAnsi="Times New Roman" w:cs="Times New Roman"/>
          <w:color w:val="0D0D0D" w:themeColor="text1" w:themeTint="F2"/>
          <w:sz w:val="24"/>
          <w:szCs w:val="24"/>
          <w:lang w:val="de-DE" w:eastAsia="de-DE"/>
        </w:rPr>
      </w:pPr>
      <w:proofErr w:type="spellStart"/>
      <w:r w:rsidRPr="00D83DAB">
        <w:rPr>
          <w:rFonts w:ascii="Calibri" w:eastAsia="Times New Roman" w:hAnsi="Calibri" w:cs="Calibri"/>
          <w:color w:val="0D0D0D" w:themeColor="text1" w:themeTint="F2"/>
          <w:sz w:val="24"/>
          <w:szCs w:val="24"/>
          <w:lang w:val="de-DE" w:eastAsia="de-DE"/>
        </w:rPr>
        <w:t>Following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main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users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targeted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this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application</w:t>
      </w:r>
      <w:proofErr w:type="spellEnd"/>
      <w:r w:rsidRPr="00D83DAB">
        <w:rPr>
          <w:rFonts w:ascii="Calibri" w:eastAsia="Times New Roman" w:hAnsi="Calibri" w:cs="Calibri"/>
          <w:color w:val="0D0D0D" w:themeColor="text1" w:themeTint="F2"/>
          <w:sz w:val="24"/>
          <w:szCs w:val="24"/>
          <w:lang w:val="de-DE" w:eastAsia="de-DE"/>
        </w:rPr>
        <w:t>:</w:t>
      </w:r>
    </w:p>
    <w:p w14:paraId="1E9AF793" w14:textId="4E3B9968"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r w:rsidRPr="00D83DAB">
        <w:rPr>
          <w:rFonts w:ascii="Calibri" w:eastAsia="Times New Roman" w:hAnsi="Calibri" w:cs="Calibri"/>
          <w:color w:val="0D0D0D" w:themeColor="text1" w:themeTint="F2"/>
          <w:sz w:val="24"/>
          <w:szCs w:val="24"/>
          <w:lang w:val="de-DE" w:eastAsia="de-DE"/>
        </w:rPr>
        <w:t xml:space="preserve">Progressive Farmers </w:t>
      </w:r>
      <w:proofErr w:type="spellStart"/>
      <w:r w:rsidRPr="00D83DAB">
        <w:rPr>
          <w:rFonts w:ascii="Calibri" w:eastAsia="Times New Roman" w:hAnsi="Calibri" w:cs="Calibri"/>
          <w:color w:val="0D0D0D" w:themeColor="text1" w:themeTint="F2"/>
          <w:sz w:val="24"/>
          <w:szCs w:val="24"/>
          <w:lang w:val="de-DE" w:eastAsia="de-DE"/>
        </w:rPr>
        <w:t>is</w:t>
      </w:r>
      <w:proofErr w:type="spellEnd"/>
      <w:r w:rsidRPr="00D83DAB">
        <w:rPr>
          <w:rFonts w:ascii="Calibri" w:eastAsia="Times New Roman" w:hAnsi="Calibri" w:cs="Calibri"/>
          <w:color w:val="0D0D0D" w:themeColor="text1" w:themeTint="F2"/>
          <w:sz w:val="24"/>
          <w:szCs w:val="24"/>
          <w:lang w:val="de-DE" w:eastAsia="de-DE"/>
        </w:rPr>
        <w:t xml:space="preserve"> a </w:t>
      </w:r>
      <w:proofErr w:type="spellStart"/>
      <w:r w:rsidRPr="00D83DAB">
        <w:rPr>
          <w:rFonts w:ascii="Calibri" w:eastAsia="Times New Roman" w:hAnsi="Calibri" w:cs="Calibri"/>
          <w:color w:val="0D0D0D" w:themeColor="text1" w:themeTint="F2"/>
          <w:sz w:val="24"/>
          <w:szCs w:val="24"/>
          <w:lang w:val="de-DE" w:eastAsia="de-DE"/>
        </w:rPr>
        <w:t>term</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used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farmers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who</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123388">
        <w:rPr>
          <w:rFonts w:ascii="Calibri" w:eastAsia="Times New Roman" w:hAnsi="Calibri" w:cs="Calibri"/>
          <w:color w:val="0D0D0D" w:themeColor="text1" w:themeTint="F2"/>
          <w:sz w:val="24"/>
          <w:szCs w:val="24"/>
          <w:lang w:val="de-DE" w:eastAsia="de-DE"/>
        </w:rPr>
        <w:t>have</w:t>
      </w:r>
      <w:proofErr w:type="spellEnd"/>
      <w:r w:rsidRPr="00123388">
        <w:rPr>
          <w:rFonts w:ascii="Calibri" w:eastAsia="Times New Roman" w:hAnsi="Calibri" w:cs="Calibri"/>
          <w:color w:val="0D0D0D" w:themeColor="text1" w:themeTint="F2"/>
          <w:sz w:val="24"/>
          <w:szCs w:val="24"/>
          <w:lang w:val="de-DE" w:eastAsia="de-DE"/>
        </w:rPr>
        <w:t> high</w:t>
      </w:r>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level</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knowledge</w:t>
      </w:r>
      <w:proofErr w:type="spellEnd"/>
      <w:r w:rsidRPr="00D83DAB">
        <w:rPr>
          <w:rFonts w:ascii="Calibri" w:eastAsia="Times New Roman" w:hAnsi="Calibri" w:cs="Calibri"/>
          <w:color w:val="0D0D0D" w:themeColor="text1" w:themeTint="F2"/>
          <w:sz w:val="24"/>
          <w:szCs w:val="24"/>
          <w:lang w:val="de-DE" w:eastAsia="de-DE"/>
        </w:rPr>
        <w:t xml:space="preserve"> on </w:t>
      </w:r>
      <w:proofErr w:type="spellStart"/>
      <w:r w:rsidRPr="00D83DAB">
        <w:rPr>
          <w:rFonts w:ascii="Calibri" w:eastAsia="Times New Roman" w:hAnsi="Calibri" w:cs="Calibri"/>
          <w:color w:val="0D0D0D" w:themeColor="text1" w:themeTint="F2"/>
          <w:sz w:val="24"/>
          <w:szCs w:val="24"/>
          <w:lang w:val="de-DE" w:eastAsia="de-DE"/>
        </w:rPr>
        <w:t>farming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agriculture</w:t>
      </w:r>
      <w:proofErr w:type="spellEnd"/>
      <w:r w:rsidRPr="00D83DAB">
        <w:rPr>
          <w:rFonts w:ascii="Calibri" w:eastAsia="Times New Roman" w:hAnsi="Calibri" w:cs="Calibri"/>
          <w:color w:val="0D0D0D" w:themeColor="text1" w:themeTint="F2"/>
          <w:sz w:val="24"/>
          <w:szCs w:val="24"/>
          <w:lang w:val="de-DE" w:eastAsia="de-DE"/>
        </w:rPr>
        <w:t xml:space="preserve">, but </w:t>
      </w:r>
      <w:proofErr w:type="spellStart"/>
      <w:r w:rsidRPr="00D83DAB">
        <w:rPr>
          <w:rFonts w:ascii="Calibri" w:eastAsia="Times New Roman" w:hAnsi="Calibri" w:cs="Calibri"/>
          <w:color w:val="0D0D0D" w:themeColor="text1" w:themeTint="F2"/>
          <w:sz w:val="24"/>
          <w:szCs w:val="24"/>
          <w:lang w:val="de-DE" w:eastAsia="de-DE"/>
        </w:rPr>
        <w:t>may</w:t>
      </w:r>
      <w:proofErr w:type="spellEnd"/>
      <w:r w:rsidRPr="00D83DAB">
        <w:rPr>
          <w:rFonts w:ascii="Calibri" w:eastAsia="Times New Roman" w:hAnsi="Calibri" w:cs="Calibri"/>
          <w:color w:val="0D0D0D" w:themeColor="text1" w:themeTint="F2"/>
          <w:sz w:val="24"/>
          <w:szCs w:val="24"/>
          <w:lang w:val="de-DE" w:eastAsia="de-DE"/>
        </w:rPr>
        <w:t xml:space="preserve"> not </w:t>
      </w:r>
      <w:proofErr w:type="spellStart"/>
      <w:r w:rsidRPr="00D83DAB">
        <w:rPr>
          <w:rFonts w:ascii="Calibri" w:eastAsia="Times New Roman" w:hAnsi="Calibri" w:cs="Calibri"/>
          <w:color w:val="0D0D0D" w:themeColor="text1" w:themeTint="F2"/>
          <w:sz w:val="24"/>
          <w:szCs w:val="24"/>
          <w:lang w:val="de-DE" w:eastAsia="de-DE"/>
        </w:rPr>
        <w:t>be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experts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From</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technology’s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point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of</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view</w:t>
      </w:r>
      <w:proofErr w:type="spellEnd"/>
      <w:r w:rsidRPr="00D83DAB">
        <w:rPr>
          <w:rFonts w:ascii="Calibri" w:eastAsia="Times New Roman" w:hAnsi="Calibri" w:cs="Calibri"/>
          <w:color w:val="0D0D0D" w:themeColor="text1" w:themeTint="F2"/>
          <w:sz w:val="24"/>
          <w:szCs w:val="24"/>
          <w:lang w:val="de-DE" w:eastAsia="de-DE"/>
        </w:rPr>
        <w:t xml:space="preserve">, progressive </w:t>
      </w:r>
      <w:proofErr w:type="spellStart"/>
      <w:r w:rsidRPr="00D83DAB">
        <w:rPr>
          <w:rFonts w:ascii="Calibri" w:eastAsia="Times New Roman" w:hAnsi="Calibri" w:cs="Calibri"/>
          <w:color w:val="0D0D0D" w:themeColor="text1" w:themeTint="F2"/>
          <w:sz w:val="24"/>
          <w:szCs w:val="24"/>
          <w:lang w:val="de-DE" w:eastAsia="de-DE"/>
        </w:rPr>
        <w:t>farmers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advanced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users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of</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technology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can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easily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adapt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123388">
        <w:rPr>
          <w:rFonts w:ascii="Calibri" w:eastAsia="Times New Roman" w:hAnsi="Calibri" w:cs="Calibri"/>
          <w:color w:val="0D0D0D" w:themeColor="text1" w:themeTint="F2"/>
          <w:sz w:val="24"/>
          <w:szCs w:val="24"/>
          <w:lang w:val="de-DE" w:eastAsia="de-DE"/>
        </w:rPr>
        <w:t>to</w:t>
      </w:r>
      <w:proofErr w:type="spellEnd"/>
      <w:r w:rsidRPr="00123388">
        <w:rPr>
          <w:rFonts w:ascii="Calibri" w:eastAsia="Times New Roman" w:hAnsi="Calibri" w:cs="Calibri"/>
          <w:color w:val="0D0D0D" w:themeColor="text1" w:themeTint="F2"/>
          <w:sz w:val="24"/>
          <w:szCs w:val="24"/>
          <w:lang w:val="de-DE" w:eastAsia="de-DE"/>
        </w:rPr>
        <w:t> </w:t>
      </w:r>
      <w:proofErr w:type="spellStart"/>
      <w:r w:rsidRPr="00123388">
        <w:rPr>
          <w:rFonts w:ascii="Calibri" w:eastAsia="Times New Roman" w:hAnsi="Calibri" w:cs="Calibri"/>
          <w:color w:val="0D0D0D" w:themeColor="text1" w:themeTint="F2"/>
          <w:sz w:val="24"/>
          <w:szCs w:val="24"/>
          <w:lang w:val="de-DE" w:eastAsia="de-DE"/>
        </w:rPr>
        <w:t>novel</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tools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features</w:t>
      </w:r>
      <w:proofErr w:type="spellEnd"/>
      <w:r w:rsidRPr="00D83DAB">
        <w:rPr>
          <w:rFonts w:ascii="Calibri" w:eastAsia="Times New Roman" w:hAnsi="Calibri" w:cs="Calibri"/>
          <w:color w:val="0D0D0D" w:themeColor="text1" w:themeTint="F2"/>
          <w:sz w:val="24"/>
          <w:szCs w:val="24"/>
          <w:lang w:val="de-DE" w:eastAsia="de-DE"/>
        </w:rPr>
        <w:t xml:space="preserve"> incorporated in </w:t>
      </w:r>
      <w:proofErr w:type="spellStart"/>
      <w:r w:rsidRPr="00D83DAB">
        <w:rPr>
          <w:rFonts w:ascii="Calibri" w:eastAsia="Times New Roman" w:hAnsi="Calibri" w:cs="Calibri"/>
          <w:color w:val="0D0D0D" w:themeColor="text1" w:themeTint="F2"/>
          <w:sz w:val="24"/>
          <w:szCs w:val="24"/>
          <w:lang w:val="de-DE" w:eastAsia="de-DE"/>
        </w:rPr>
        <w:t>their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work</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see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value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benefits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that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technology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brings</w:t>
      </w:r>
      <w:proofErr w:type="spellEnd"/>
      <w:r w:rsidRPr="00D83DAB">
        <w:rPr>
          <w:rFonts w:ascii="Calibri" w:eastAsia="Times New Roman" w:hAnsi="Calibri" w:cs="Calibri"/>
          <w:color w:val="0D0D0D" w:themeColor="text1" w:themeTint="F2"/>
          <w:sz w:val="24"/>
          <w:szCs w:val="24"/>
          <w:lang w:val="de-DE" w:eastAsia="de-DE"/>
        </w:rPr>
        <w:t>.</w:t>
      </w:r>
    </w:p>
    <w:p w14:paraId="3A189220" w14:textId="77777777" w:rsidR="00D83DAB" w:rsidRPr="00D83DAB" w:rsidRDefault="00D83DAB" w:rsidP="007931B4">
      <w:pPr>
        <w:numPr>
          <w:ilvl w:val="0"/>
          <w:numId w:val="30"/>
        </w:numPr>
        <w:tabs>
          <w:tab w:val="clear" w:pos="720"/>
          <w:tab w:val="num" w:pos="1080"/>
        </w:tabs>
        <w:spacing w:after="0" w:line="240" w:lineRule="auto"/>
        <w:ind w:left="1080"/>
        <w:jc w:val="both"/>
        <w:textAlignment w:val="baseline"/>
        <w:rPr>
          <w:rFonts w:ascii="Calibri" w:eastAsia="Times New Roman" w:hAnsi="Calibri" w:cs="Calibri"/>
          <w:color w:val="0D0D0D" w:themeColor="text1" w:themeTint="F2"/>
          <w:sz w:val="24"/>
          <w:szCs w:val="24"/>
          <w:lang w:val="de-DE" w:eastAsia="de-DE"/>
        </w:rPr>
      </w:pPr>
      <w:proofErr w:type="spellStart"/>
      <w:r w:rsidRPr="00D83DAB">
        <w:rPr>
          <w:rFonts w:ascii="Calibri" w:eastAsia="Times New Roman" w:hAnsi="Calibri" w:cs="Calibri"/>
          <w:color w:val="0D0D0D" w:themeColor="text1" w:themeTint="F2"/>
          <w:sz w:val="24"/>
          <w:szCs w:val="24"/>
          <w:lang w:val="de-DE" w:eastAsia="de-DE"/>
        </w:rPr>
        <w:t>Machine</w:t>
      </w:r>
      <w:proofErr w:type="spellEnd"/>
      <w:r w:rsidRPr="00D83DAB">
        <w:rPr>
          <w:rFonts w:ascii="Calibri" w:eastAsia="Times New Roman" w:hAnsi="Calibri" w:cs="Calibri"/>
          <w:color w:val="0D0D0D" w:themeColor="text1" w:themeTint="F2"/>
          <w:sz w:val="24"/>
          <w:szCs w:val="24"/>
          <w:lang w:val="de-DE" w:eastAsia="de-DE"/>
        </w:rPr>
        <w:t xml:space="preserve"> Operators –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responsible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handling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jobs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scheduled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machines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ensuring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that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machines</w:t>
      </w:r>
      <w:proofErr w:type="spellEnd"/>
      <w:r w:rsidRPr="00D83DAB">
        <w:rPr>
          <w:rFonts w:ascii="Calibri" w:eastAsia="Times New Roman" w:hAnsi="Calibri" w:cs="Calibri"/>
          <w:color w:val="0D0D0D" w:themeColor="text1" w:themeTint="F2"/>
          <w:sz w:val="24"/>
          <w:szCs w:val="24"/>
          <w:lang w:val="de-DE" w:eastAsia="de-DE"/>
        </w:rPr>
        <w:t xml:space="preserve"> on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field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function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accordingly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have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enough</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knowledge</w:t>
      </w:r>
      <w:proofErr w:type="spellEnd"/>
      <w:r w:rsidRPr="00D83DAB">
        <w:rPr>
          <w:rFonts w:ascii="Calibri" w:eastAsia="Times New Roman" w:hAnsi="Calibri" w:cs="Calibri"/>
          <w:color w:val="0D0D0D" w:themeColor="text1" w:themeTint="F2"/>
          <w:sz w:val="24"/>
          <w:szCs w:val="24"/>
          <w:lang w:val="de-DE" w:eastAsia="de-DE"/>
        </w:rPr>
        <w:t xml:space="preserve"> on </w:t>
      </w:r>
      <w:proofErr w:type="spellStart"/>
      <w:r w:rsidRPr="00D83DAB">
        <w:rPr>
          <w:rFonts w:ascii="Calibri" w:eastAsia="Times New Roman" w:hAnsi="Calibri" w:cs="Calibri"/>
          <w:color w:val="0D0D0D" w:themeColor="text1" w:themeTint="F2"/>
          <w:sz w:val="24"/>
          <w:szCs w:val="24"/>
          <w:lang w:val="de-DE" w:eastAsia="de-DE"/>
        </w:rPr>
        <w:t>farming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technology</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require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no</w:t>
      </w:r>
      <w:proofErr w:type="spellEnd"/>
      <w:r w:rsidRPr="00D83DAB">
        <w:rPr>
          <w:rFonts w:ascii="Calibri" w:eastAsia="Times New Roman" w:hAnsi="Calibri" w:cs="Calibri"/>
          <w:color w:val="0D0D0D" w:themeColor="text1" w:themeTint="F2"/>
          <w:sz w:val="24"/>
          <w:szCs w:val="24"/>
          <w:lang w:val="de-DE" w:eastAsia="de-DE"/>
        </w:rPr>
        <w:t xml:space="preserve"> additional </w:t>
      </w:r>
      <w:proofErr w:type="spellStart"/>
      <w:r w:rsidRPr="00D83DAB">
        <w:rPr>
          <w:rFonts w:ascii="Calibri" w:eastAsia="Times New Roman" w:hAnsi="Calibri" w:cs="Calibri"/>
          <w:color w:val="0D0D0D" w:themeColor="text1" w:themeTint="F2"/>
          <w:sz w:val="24"/>
          <w:szCs w:val="24"/>
          <w:lang w:val="de-DE" w:eastAsia="de-DE"/>
        </w:rPr>
        <w:t>training</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tutorial</w:t>
      </w:r>
      <w:proofErr w:type="spellEnd"/>
      <w:r w:rsidRPr="00D83DAB">
        <w:rPr>
          <w:rFonts w:ascii="Calibri" w:eastAsia="Times New Roman" w:hAnsi="Calibri" w:cs="Calibri"/>
          <w:color w:val="0D0D0D" w:themeColor="text1" w:themeTint="F2"/>
          <w:sz w:val="24"/>
          <w:szCs w:val="24"/>
          <w:lang w:val="de-DE" w:eastAsia="de-DE"/>
        </w:rPr>
        <w:t>.</w:t>
      </w:r>
    </w:p>
    <w:p w14:paraId="5BAAB9A7" w14:textId="6074E9FA" w:rsidR="00D83DAB" w:rsidRPr="00D83DAB" w:rsidRDefault="00D83DAB" w:rsidP="007931B4">
      <w:pPr>
        <w:numPr>
          <w:ilvl w:val="0"/>
          <w:numId w:val="30"/>
        </w:numPr>
        <w:tabs>
          <w:tab w:val="clear" w:pos="720"/>
          <w:tab w:val="num" w:pos="1080"/>
        </w:tabs>
        <w:spacing w:line="240" w:lineRule="auto"/>
        <w:ind w:left="1080"/>
        <w:jc w:val="both"/>
        <w:textAlignment w:val="baseline"/>
        <w:rPr>
          <w:rFonts w:ascii="Calibri" w:eastAsia="Times New Roman" w:hAnsi="Calibri" w:cs="Calibri"/>
          <w:color w:val="0D0D0D" w:themeColor="text1" w:themeTint="F2"/>
          <w:sz w:val="24"/>
          <w:szCs w:val="24"/>
          <w:lang w:val="de-DE" w:eastAsia="de-DE"/>
        </w:rPr>
      </w:pPr>
      <w:proofErr w:type="spellStart"/>
      <w:r w:rsidRPr="00D83DAB">
        <w:rPr>
          <w:rFonts w:ascii="Calibri" w:eastAsia="Times New Roman" w:hAnsi="Calibri" w:cs="Calibri"/>
          <w:color w:val="0D0D0D" w:themeColor="text1" w:themeTint="F2"/>
          <w:sz w:val="24"/>
          <w:szCs w:val="24"/>
          <w:lang w:val="de-DE" w:eastAsia="de-DE"/>
        </w:rPr>
        <w:t>Agronomists</w:t>
      </w:r>
      <w:proofErr w:type="spellEnd"/>
      <w:r w:rsidRPr="00D83DAB">
        <w:rPr>
          <w:rFonts w:ascii="Calibri" w:eastAsia="Times New Roman" w:hAnsi="Calibri" w:cs="Calibri"/>
          <w:color w:val="0D0D0D" w:themeColor="text1" w:themeTint="F2"/>
          <w:sz w:val="24"/>
          <w:szCs w:val="24"/>
          <w:lang w:val="de-DE" w:eastAsia="de-DE"/>
        </w:rPr>
        <w:t xml:space="preserve"> – </w:t>
      </w:r>
      <w:proofErr w:type="spellStart"/>
      <w:r w:rsidRPr="00123388">
        <w:rPr>
          <w:rFonts w:ascii="Calibri" w:eastAsia="Times New Roman" w:hAnsi="Calibri" w:cs="Calibri"/>
          <w:color w:val="0D0D0D" w:themeColor="text1" w:themeTint="F2"/>
          <w:sz w:val="24"/>
          <w:szCs w:val="24"/>
          <w:lang w:val="de-DE" w:eastAsia="de-DE"/>
        </w:rPr>
        <w:t>Experts</w:t>
      </w:r>
      <w:proofErr w:type="spellEnd"/>
      <w:r w:rsidRPr="00123388">
        <w:rPr>
          <w:rFonts w:ascii="Calibri" w:eastAsia="Times New Roman" w:hAnsi="Calibri" w:cs="Calibri"/>
          <w:color w:val="0D0D0D" w:themeColor="text1" w:themeTint="F2"/>
          <w:sz w:val="24"/>
          <w:szCs w:val="24"/>
          <w:lang w:val="de-DE" w:eastAsia="de-DE"/>
        </w:rPr>
        <w:t xml:space="preserve"> </w:t>
      </w:r>
      <w:r w:rsidRPr="00123388">
        <w:rPr>
          <w:rFonts w:ascii="Arial" w:eastAsia="Times New Roman" w:hAnsi="Arial" w:cs="Arial"/>
          <w:color w:val="0D0D0D" w:themeColor="text1" w:themeTint="F2"/>
          <w:shd w:val="clear" w:color="auto" w:fill="FFFFFF"/>
          <w:lang w:val="de-DE" w:eastAsia="de-DE"/>
        </w:rPr>
        <w:t>in</w:t>
      </w:r>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soil</w:t>
      </w:r>
      <w:proofErr w:type="spellEnd"/>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management</w:t>
      </w:r>
      <w:proofErr w:type="spellEnd"/>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and</w:t>
      </w:r>
      <w:proofErr w:type="spellEnd"/>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crop</w:t>
      </w:r>
      <w:proofErr w:type="spellEnd"/>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production</w:t>
      </w:r>
      <w:proofErr w:type="spellEnd"/>
      <w:r w:rsidRPr="00D83DAB">
        <w:rPr>
          <w:rFonts w:ascii="Arial" w:eastAsia="Times New Roman" w:hAnsi="Arial" w:cs="Arial"/>
          <w:color w:val="0D0D0D" w:themeColor="text1" w:themeTint="F2"/>
          <w:shd w:val="clear" w:color="auto" w:fill="FFFFFF"/>
          <w:lang w:val="de-DE" w:eastAsia="de-DE"/>
        </w:rPr>
        <w:t xml:space="preserve">, </w:t>
      </w:r>
      <w:proofErr w:type="spellStart"/>
      <w:r w:rsidRPr="00D83DAB">
        <w:rPr>
          <w:rFonts w:ascii="Arial" w:eastAsia="Times New Roman" w:hAnsi="Arial" w:cs="Arial"/>
          <w:color w:val="0D0D0D" w:themeColor="text1" w:themeTint="F2"/>
          <w:shd w:val="clear" w:color="auto" w:fill="FFFFFF"/>
          <w:lang w:val="de-DE" w:eastAsia="de-DE"/>
        </w:rPr>
        <w:t>who</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can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give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opinions</w:t>
      </w:r>
      <w:proofErr w:type="spellEnd"/>
      <w:r w:rsidRPr="00D83DAB">
        <w:rPr>
          <w:rFonts w:ascii="Calibri" w:eastAsia="Times New Roman" w:hAnsi="Calibri" w:cs="Calibri"/>
          <w:color w:val="0D0D0D" w:themeColor="text1" w:themeTint="F2"/>
          <w:sz w:val="24"/>
          <w:szCs w:val="24"/>
          <w:lang w:val="de-DE" w:eastAsia="de-DE"/>
        </w:rPr>
        <w:t xml:space="preserve"> in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science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of</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agriculture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when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needed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Issues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beyond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the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scope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and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knowledge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of</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farmers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are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taken</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up</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to</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agronomists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for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possible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solutions</w:t>
      </w:r>
      <w:proofErr w:type="spellEnd"/>
      <w:r w:rsidRPr="00D83DAB">
        <w:rPr>
          <w:rFonts w:ascii="Calibri" w:eastAsia="Times New Roman" w:hAnsi="Calibri" w:cs="Calibri"/>
          <w:color w:val="0D0D0D" w:themeColor="text1" w:themeTint="F2"/>
          <w:sz w:val="24"/>
          <w:szCs w:val="24"/>
          <w:lang w:val="de-DE" w:eastAsia="de-DE"/>
        </w:rPr>
        <w:t xml:space="preserve">. An </w:t>
      </w:r>
      <w:proofErr w:type="spellStart"/>
      <w:r w:rsidRPr="00D83DAB">
        <w:rPr>
          <w:rFonts w:ascii="Calibri" w:eastAsia="Times New Roman" w:hAnsi="Calibri" w:cs="Calibri"/>
          <w:color w:val="0D0D0D" w:themeColor="text1" w:themeTint="F2"/>
          <w:sz w:val="24"/>
          <w:szCs w:val="24"/>
          <w:lang w:val="de-DE" w:eastAsia="de-DE"/>
        </w:rPr>
        <w:t>agronomist</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is</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assumed</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to</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have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technical</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know-how</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who</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does</w:t>
      </w:r>
      <w:proofErr w:type="spellEnd"/>
      <w:r w:rsidRPr="00D83DAB">
        <w:rPr>
          <w:rFonts w:ascii="Calibri" w:eastAsia="Times New Roman" w:hAnsi="Calibri" w:cs="Calibri"/>
          <w:color w:val="0D0D0D" w:themeColor="text1" w:themeTint="F2"/>
          <w:sz w:val="24"/>
          <w:szCs w:val="24"/>
          <w:lang w:val="de-DE" w:eastAsia="de-DE"/>
        </w:rPr>
        <w:t xml:space="preserve"> not </w:t>
      </w:r>
      <w:proofErr w:type="spellStart"/>
      <w:r w:rsidRPr="00D83DAB">
        <w:rPr>
          <w:rFonts w:ascii="Calibri" w:eastAsia="Times New Roman" w:hAnsi="Calibri" w:cs="Calibri"/>
          <w:color w:val="0D0D0D" w:themeColor="text1" w:themeTint="F2"/>
          <w:sz w:val="24"/>
          <w:szCs w:val="24"/>
          <w:lang w:val="de-DE" w:eastAsia="de-DE"/>
        </w:rPr>
        <w:t>need</w:t>
      </w:r>
      <w:proofErr w:type="spellEnd"/>
      <w:r w:rsidRPr="00D83DAB">
        <w:rPr>
          <w:rFonts w:ascii="Calibri" w:eastAsia="Times New Roman" w:hAnsi="Calibri" w:cs="Calibri"/>
          <w:color w:val="0D0D0D" w:themeColor="text1" w:themeTint="F2"/>
          <w:sz w:val="24"/>
          <w:szCs w:val="24"/>
          <w:lang w:val="de-DE" w:eastAsia="de-DE"/>
        </w:rPr>
        <w:t xml:space="preserve"> </w:t>
      </w:r>
      <w:r w:rsidRPr="00123388">
        <w:rPr>
          <w:rFonts w:ascii="Calibri" w:eastAsia="Times New Roman" w:hAnsi="Calibri" w:cs="Calibri"/>
          <w:color w:val="0D0D0D" w:themeColor="text1" w:themeTint="F2"/>
          <w:sz w:val="24"/>
          <w:szCs w:val="24"/>
          <w:lang w:val="de-DE" w:eastAsia="de-DE"/>
        </w:rPr>
        <w:t>extensive </w:t>
      </w:r>
      <w:proofErr w:type="spellStart"/>
      <w:r w:rsidRPr="00123388">
        <w:rPr>
          <w:rFonts w:ascii="Calibri" w:eastAsia="Times New Roman" w:hAnsi="Calibri" w:cs="Calibri"/>
          <w:color w:val="0D0D0D" w:themeColor="text1" w:themeTint="F2"/>
          <w:sz w:val="24"/>
          <w:szCs w:val="24"/>
          <w:lang w:val="de-DE" w:eastAsia="de-DE"/>
        </w:rPr>
        <w:t>guidance</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or</w:t>
      </w:r>
      <w:proofErr w:type="spellEnd"/>
      <w:r w:rsidRPr="00D83DAB">
        <w:rPr>
          <w:rFonts w:ascii="Calibri" w:eastAsia="Times New Roman" w:hAnsi="Calibri" w:cs="Calibri"/>
          <w:color w:val="0D0D0D" w:themeColor="text1" w:themeTint="F2"/>
          <w:sz w:val="24"/>
          <w:szCs w:val="24"/>
          <w:lang w:val="de-DE" w:eastAsia="de-DE"/>
        </w:rPr>
        <w:t xml:space="preserve"> </w:t>
      </w:r>
      <w:proofErr w:type="spellStart"/>
      <w:r w:rsidRPr="00D83DAB">
        <w:rPr>
          <w:rFonts w:ascii="Calibri" w:eastAsia="Times New Roman" w:hAnsi="Calibri" w:cs="Calibri"/>
          <w:color w:val="0D0D0D" w:themeColor="text1" w:themeTint="F2"/>
          <w:sz w:val="24"/>
          <w:szCs w:val="24"/>
          <w:lang w:val="de-DE" w:eastAsia="de-DE"/>
        </w:rPr>
        <w:t>tutorials</w:t>
      </w:r>
      <w:proofErr w:type="spellEnd"/>
      <w:r w:rsidRPr="00D83DAB">
        <w:rPr>
          <w:rFonts w:ascii="Calibri" w:eastAsia="Times New Roman" w:hAnsi="Calibri" w:cs="Calibri"/>
          <w:color w:val="0D0D0D" w:themeColor="text1" w:themeTint="F2"/>
          <w:sz w:val="24"/>
          <w:szCs w:val="24"/>
          <w:lang w:val="de-DE" w:eastAsia="de-DE"/>
        </w:rPr>
        <w:t>.</w:t>
      </w:r>
    </w:p>
    <w:p w14:paraId="3AF812F1" w14:textId="764B541C" w:rsidR="00D83DAB" w:rsidRPr="00123388" w:rsidRDefault="00D83DAB" w:rsidP="007931B4">
      <w:pPr>
        <w:ind w:left="1080"/>
        <w:rPr>
          <w:rFonts w:ascii="Calibri" w:eastAsia="Times New Roman" w:hAnsi="Calibri" w:cs="Calibri"/>
          <w:color w:val="0D0D0D" w:themeColor="text1" w:themeTint="F2"/>
          <w:sz w:val="24"/>
          <w:szCs w:val="24"/>
          <w:lang w:val="de-DE" w:eastAsia="de-DE"/>
        </w:rPr>
      </w:pPr>
      <w:r w:rsidRPr="00123388">
        <w:rPr>
          <w:rFonts w:ascii="Calibri" w:eastAsia="Times New Roman" w:hAnsi="Calibri" w:cs="Calibri"/>
          <w:color w:val="0D0D0D" w:themeColor="text1" w:themeTint="F2"/>
          <w:sz w:val="24"/>
          <w:szCs w:val="24"/>
          <w:lang w:val="de-DE" w:eastAsia="de-DE"/>
        </w:rPr>
        <w:t xml:space="preserve">Key </w:t>
      </w:r>
      <w:r w:rsidR="007931B4" w:rsidRPr="00123388">
        <w:rPr>
          <w:rFonts w:ascii="Calibri" w:eastAsia="Times New Roman" w:hAnsi="Calibri" w:cs="Calibri"/>
          <w:color w:val="0D0D0D" w:themeColor="text1" w:themeTint="F2"/>
          <w:sz w:val="24"/>
          <w:szCs w:val="24"/>
          <w:lang w:val="de-DE" w:eastAsia="de-DE"/>
        </w:rPr>
        <w:t>Users</w:t>
      </w:r>
      <w:r w:rsidRPr="00123388">
        <w:rPr>
          <w:rFonts w:ascii="Calibri" w:eastAsia="Times New Roman" w:hAnsi="Calibri" w:cs="Calibri"/>
          <w:color w:val="0D0D0D" w:themeColor="text1" w:themeTint="F2"/>
          <w:sz w:val="24"/>
          <w:szCs w:val="24"/>
          <w:lang w:val="de-DE" w:eastAsia="de-DE"/>
        </w:rPr>
        <w:t xml:space="preserve">: Progressive </w:t>
      </w:r>
      <w:proofErr w:type="spellStart"/>
      <w:r w:rsidRPr="00123388">
        <w:rPr>
          <w:rFonts w:ascii="Calibri" w:eastAsia="Times New Roman" w:hAnsi="Calibri" w:cs="Calibri"/>
          <w:color w:val="0D0D0D" w:themeColor="text1" w:themeTint="F2"/>
          <w:sz w:val="24"/>
          <w:szCs w:val="24"/>
          <w:lang w:val="de-DE" w:eastAsia="de-DE"/>
        </w:rPr>
        <w:t>farmers</w:t>
      </w:r>
      <w:proofErr w:type="spellEnd"/>
      <w:r w:rsidRPr="00123388">
        <w:rPr>
          <w:rFonts w:ascii="Calibri" w:eastAsia="Times New Roman" w:hAnsi="Calibri" w:cs="Calibri"/>
          <w:color w:val="0D0D0D" w:themeColor="text1" w:themeTint="F2"/>
          <w:sz w:val="24"/>
          <w:szCs w:val="24"/>
          <w:lang w:val="de-DE" w:eastAsia="de-DE"/>
        </w:rPr>
        <w:br/>
      </w:r>
      <w:proofErr w:type="spellStart"/>
      <w:r w:rsidRPr="00123388">
        <w:rPr>
          <w:rFonts w:ascii="Calibri" w:eastAsia="Times New Roman" w:hAnsi="Calibri" w:cs="Calibri"/>
          <w:color w:val="0D0D0D" w:themeColor="text1" w:themeTint="F2"/>
          <w:sz w:val="24"/>
          <w:szCs w:val="24"/>
          <w:lang w:val="de-DE" w:eastAsia="de-DE"/>
        </w:rPr>
        <w:t>Secondary</w:t>
      </w:r>
      <w:proofErr w:type="spellEnd"/>
      <w:r w:rsidRPr="00123388">
        <w:rPr>
          <w:rFonts w:ascii="Calibri" w:eastAsia="Times New Roman" w:hAnsi="Calibri" w:cs="Calibri"/>
          <w:color w:val="0D0D0D" w:themeColor="text1" w:themeTint="F2"/>
          <w:sz w:val="24"/>
          <w:szCs w:val="24"/>
          <w:lang w:val="de-DE" w:eastAsia="de-DE"/>
        </w:rPr>
        <w:t xml:space="preserve"> </w:t>
      </w:r>
      <w:r w:rsidR="007931B4" w:rsidRPr="00123388">
        <w:rPr>
          <w:rFonts w:ascii="Calibri" w:eastAsia="Times New Roman" w:hAnsi="Calibri" w:cs="Calibri"/>
          <w:color w:val="0D0D0D" w:themeColor="text1" w:themeTint="F2"/>
          <w:sz w:val="24"/>
          <w:szCs w:val="24"/>
          <w:lang w:val="de-DE" w:eastAsia="de-DE"/>
        </w:rPr>
        <w:t>Users</w:t>
      </w:r>
      <w:r w:rsidRPr="00123388">
        <w:rPr>
          <w:rFonts w:ascii="Calibri" w:eastAsia="Times New Roman" w:hAnsi="Calibri" w:cs="Calibri"/>
          <w:color w:val="0D0D0D" w:themeColor="text1" w:themeTint="F2"/>
          <w:sz w:val="24"/>
          <w:szCs w:val="24"/>
          <w:lang w:val="de-DE" w:eastAsia="de-DE"/>
        </w:rPr>
        <w:t xml:space="preserve">: </w:t>
      </w:r>
      <w:proofErr w:type="spellStart"/>
      <w:r w:rsidRPr="00123388">
        <w:rPr>
          <w:rFonts w:ascii="Calibri" w:eastAsia="Times New Roman" w:hAnsi="Calibri" w:cs="Calibri"/>
          <w:color w:val="0D0D0D" w:themeColor="text1" w:themeTint="F2"/>
          <w:sz w:val="24"/>
          <w:szCs w:val="24"/>
          <w:lang w:val="de-DE" w:eastAsia="de-DE"/>
        </w:rPr>
        <w:t>Machine</w:t>
      </w:r>
      <w:proofErr w:type="spellEnd"/>
      <w:r w:rsidRPr="00123388">
        <w:rPr>
          <w:rFonts w:ascii="Calibri" w:eastAsia="Times New Roman" w:hAnsi="Calibri" w:cs="Calibri"/>
          <w:color w:val="0D0D0D" w:themeColor="text1" w:themeTint="F2"/>
          <w:sz w:val="24"/>
          <w:szCs w:val="24"/>
          <w:lang w:val="de-DE" w:eastAsia="de-DE"/>
        </w:rPr>
        <w:t xml:space="preserve"> </w:t>
      </w:r>
      <w:proofErr w:type="spellStart"/>
      <w:r w:rsidRPr="00123388">
        <w:rPr>
          <w:rFonts w:ascii="Calibri" w:eastAsia="Times New Roman" w:hAnsi="Calibri" w:cs="Calibri"/>
          <w:color w:val="0D0D0D" w:themeColor="text1" w:themeTint="F2"/>
          <w:sz w:val="24"/>
          <w:szCs w:val="24"/>
          <w:lang w:val="de-DE" w:eastAsia="de-DE"/>
        </w:rPr>
        <w:t>operators</w:t>
      </w:r>
      <w:proofErr w:type="spellEnd"/>
      <w:r w:rsidRPr="00123388">
        <w:rPr>
          <w:rFonts w:ascii="Calibri" w:eastAsia="Times New Roman" w:hAnsi="Calibri" w:cs="Calibri"/>
          <w:color w:val="0D0D0D" w:themeColor="text1" w:themeTint="F2"/>
          <w:sz w:val="24"/>
          <w:szCs w:val="24"/>
          <w:lang w:val="de-DE" w:eastAsia="de-DE"/>
        </w:rPr>
        <w:t xml:space="preserve">, </w:t>
      </w:r>
      <w:proofErr w:type="spellStart"/>
      <w:r w:rsidRPr="00123388">
        <w:rPr>
          <w:rFonts w:ascii="Calibri" w:eastAsia="Times New Roman" w:hAnsi="Calibri" w:cs="Calibri"/>
          <w:color w:val="0D0D0D" w:themeColor="text1" w:themeTint="F2"/>
          <w:sz w:val="24"/>
          <w:szCs w:val="24"/>
          <w:lang w:val="de-DE" w:eastAsia="de-DE"/>
        </w:rPr>
        <w:t>Agronomists</w:t>
      </w:r>
      <w:proofErr w:type="spellEnd"/>
      <w:r w:rsidRPr="00123388">
        <w:rPr>
          <w:rFonts w:ascii="Calibri" w:eastAsia="Times New Roman" w:hAnsi="Calibri" w:cs="Calibri"/>
          <w:color w:val="0D0D0D" w:themeColor="text1" w:themeTint="F2"/>
          <w:sz w:val="24"/>
          <w:szCs w:val="24"/>
          <w:lang w:val="de-DE" w:eastAsia="de-DE"/>
        </w:rPr>
        <w:t xml:space="preserve"> </w:t>
      </w:r>
    </w:p>
    <w:p w14:paraId="1B3335C7" w14:textId="31DB0914" w:rsidR="00096992" w:rsidRPr="00123388" w:rsidDel="00D83DAB" w:rsidRDefault="00096992" w:rsidP="007931B4">
      <w:pPr>
        <w:ind w:left="1080"/>
        <w:jc w:val="both"/>
        <w:rPr>
          <w:del w:id="23" w:author="Anwari, Mahrukh" w:date="2019-10-17T12:49:00Z"/>
          <w:rFonts w:cstheme="minorHAnsi"/>
          <w:color w:val="0D0D0D" w:themeColor="text1" w:themeTint="F2"/>
          <w:sz w:val="24"/>
          <w:szCs w:val="24"/>
        </w:rPr>
      </w:pPr>
      <w:del w:id="24" w:author="Anwari, Mahrukh" w:date="2019-10-17T12:49:00Z">
        <w:r w:rsidRPr="00123388" w:rsidDel="00D83DAB">
          <w:rPr>
            <w:rFonts w:cstheme="minorHAnsi"/>
            <w:color w:val="0D0D0D" w:themeColor="text1" w:themeTint="F2"/>
            <w:sz w:val="24"/>
            <w:szCs w:val="24"/>
          </w:rPr>
          <w:delText xml:space="preserve">Progressive farmers – They can monitor their organization, schedule jobs, and document observations made on the field. They have high level knowledge on farming and agriculture, but they are not experts. From the technology point of view, they are </w:delText>
        </w:r>
        <w:r w:rsidRPr="00123388" w:rsidDel="00D83DAB">
          <w:rPr>
            <w:rFonts w:cstheme="minorHAnsi"/>
            <w:color w:val="0D0D0D" w:themeColor="text1" w:themeTint="F2"/>
            <w:sz w:val="24"/>
            <w:szCs w:val="24"/>
          </w:rPr>
          <w:lastRenderedPageBreak/>
          <w:delText xml:space="preserve">advanced users of technology and want to incorporate novelty features in their daily life. They see and value the benefits that technology brings. </w:delText>
        </w:r>
      </w:del>
    </w:p>
    <w:p w14:paraId="7BE3B850" w14:textId="1AFB91EF" w:rsidR="00096992" w:rsidRPr="00123388" w:rsidDel="00D83DAB" w:rsidRDefault="00096992" w:rsidP="007931B4">
      <w:pPr>
        <w:ind w:left="1080"/>
        <w:rPr>
          <w:del w:id="25" w:author="Anwari, Mahrukh" w:date="2019-10-17T12:49:00Z"/>
          <w:rFonts w:cstheme="minorHAnsi"/>
          <w:color w:val="0D0D0D" w:themeColor="text1" w:themeTint="F2"/>
          <w:sz w:val="24"/>
          <w:szCs w:val="24"/>
        </w:rPr>
      </w:pPr>
      <w:del w:id="26" w:author="Anwari, Mahrukh" w:date="2019-10-17T12:49:00Z">
        <w:r w:rsidRPr="00123388" w:rsidDel="00D83DAB">
          <w:rPr>
            <w:rFonts w:cstheme="minorHAnsi"/>
            <w:color w:val="0D0D0D" w:themeColor="text1" w:themeTint="F2"/>
            <w:sz w:val="24"/>
            <w:szCs w:val="24"/>
          </w:rPr>
          <w:delText>Machine operators – Anytime that a new job is scheduled they will be notified about it</w:delText>
        </w:r>
        <w:r w:rsidR="00885EA8" w:rsidRPr="00123388" w:rsidDel="00D83DAB">
          <w:rPr>
            <w:rFonts w:cstheme="minorHAnsi"/>
            <w:color w:val="0D0D0D" w:themeColor="text1" w:themeTint="F2"/>
            <w:sz w:val="24"/>
            <w:szCs w:val="24"/>
          </w:rPr>
          <w:delText xml:space="preserve"> (existing functionality)</w:delText>
        </w:r>
        <w:r w:rsidRPr="00123388" w:rsidDel="00D83DAB">
          <w:rPr>
            <w:rFonts w:cstheme="minorHAnsi"/>
            <w:color w:val="0D0D0D" w:themeColor="text1" w:themeTint="F2"/>
            <w:sz w:val="24"/>
            <w:szCs w:val="24"/>
          </w:rPr>
          <w:delText>. They have enough knowledge on farming and technology. Therefore, no additional training or tutorial is needed.</w:delText>
        </w:r>
        <w:r w:rsidR="002B18B7" w:rsidRPr="00123388" w:rsidDel="00D83DAB">
          <w:rPr>
            <w:rFonts w:cstheme="minorHAnsi"/>
            <w:color w:val="0D0D0D" w:themeColor="text1" w:themeTint="F2"/>
            <w:sz w:val="24"/>
            <w:szCs w:val="24"/>
          </w:rPr>
          <w:delText xml:space="preserve"> </w:delText>
        </w:r>
      </w:del>
    </w:p>
    <w:p w14:paraId="359C3AA5" w14:textId="65CAB2EE" w:rsidR="00096992" w:rsidRPr="00123388" w:rsidDel="00D83DAB" w:rsidRDefault="00096992" w:rsidP="007931B4">
      <w:pPr>
        <w:ind w:left="1080"/>
        <w:rPr>
          <w:del w:id="27" w:author="Anwari, Mahrukh" w:date="2019-10-17T12:49:00Z"/>
          <w:rFonts w:cstheme="minorHAnsi"/>
          <w:color w:val="0D0D0D" w:themeColor="text1" w:themeTint="F2"/>
          <w:sz w:val="24"/>
          <w:szCs w:val="24"/>
        </w:rPr>
      </w:pPr>
      <w:del w:id="28" w:author="Anwari, Mahrukh" w:date="2019-10-17T12:49:00Z">
        <w:r w:rsidRPr="00123388" w:rsidDel="00D83DAB">
          <w:rPr>
            <w:rFonts w:cstheme="minorHAnsi"/>
            <w:color w:val="0D0D0D" w:themeColor="text1" w:themeTint="F2"/>
            <w:sz w:val="24"/>
            <w:szCs w:val="24"/>
          </w:rPr>
          <w:delText>Agronomists – Experts that can give an opinion when needed. I</w:delText>
        </w:r>
        <w:r w:rsidR="00ED446C" w:rsidRPr="00123388" w:rsidDel="00D83DAB">
          <w:rPr>
            <w:rFonts w:cstheme="minorHAnsi"/>
            <w:color w:val="0D0D0D" w:themeColor="text1" w:themeTint="F2"/>
            <w:sz w:val="24"/>
            <w:szCs w:val="24"/>
          </w:rPr>
          <w:delText>f</w:delText>
        </w:r>
        <w:r w:rsidRPr="00123388" w:rsidDel="00D83DAB">
          <w:rPr>
            <w:rFonts w:cstheme="minorHAnsi"/>
            <w:color w:val="0D0D0D" w:themeColor="text1" w:themeTint="F2"/>
            <w:sz w:val="24"/>
            <w:szCs w:val="24"/>
          </w:rPr>
          <w:delText xml:space="preserve"> there is a problem that goes beyond the knowledge of the farmer, experts will be alarmed to help and give their opinion or possible solutions to the problem. They know how to interact with the technology and don’t need any kind of introduction or tutorials.</w:delText>
        </w:r>
      </w:del>
    </w:p>
    <w:p w14:paraId="3EB80B9F" w14:textId="331A7FD8" w:rsidR="00676863" w:rsidRPr="00123388" w:rsidDel="00D83DAB" w:rsidRDefault="002B18B7" w:rsidP="007931B4">
      <w:pPr>
        <w:ind w:left="1080"/>
        <w:rPr>
          <w:del w:id="29" w:author="Anwari, Mahrukh" w:date="2019-10-17T12:49:00Z"/>
          <w:rFonts w:cstheme="minorHAnsi"/>
          <w:color w:val="0D0D0D" w:themeColor="text1" w:themeTint="F2"/>
          <w:sz w:val="24"/>
          <w:szCs w:val="24"/>
        </w:rPr>
      </w:pPr>
      <w:del w:id="30" w:author="Anwari, Mahrukh" w:date="2019-10-17T12:49:00Z">
        <w:r w:rsidRPr="00123388" w:rsidDel="00D83DAB">
          <w:rPr>
            <w:rFonts w:cstheme="minorHAnsi"/>
            <w:color w:val="0D0D0D" w:themeColor="text1" w:themeTint="F2"/>
            <w:sz w:val="24"/>
            <w:szCs w:val="24"/>
          </w:rPr>
          <w:delText>Ke</w:delText>
        </w:r>
        <w:r w:rsidR="0052614D" w:rsidRPr="00123388" w:rsidDel="00D83DAB">
          <w:rPr>
            <w:rFonts w:cstheme="minorHAnsi"/>
            <w:color w:val="0D0D0D" w:themeColor="text1" w:themeTint="F2"/>
            <w:sz w:val="24"/>
            <w:szCs w:val="24"/>
          </w:rPr>
          <w:delText xml:space="preserve">y </w:delText>
        </w:r>
        <w:r w:rsidRPr="00123388" w:rsidDel="00D83DAB">
          <w:rPr>
            <w:rFonts w:cstheme="minorHAnsi"/>
            <w:color w:val="0D0D0D" w:themeColor="text1" w:themeTint="F2"/>
            <w:sz w:val="24"/>
            <w:szCs w:val="24"/>
          </w:rPr>
          <w:delText>users: Progressive farmers</w:delText>
        </w:r>
        <w:r w:rsidRPr="00123388" w:rsidDel="00D83DAB">
          <w:rPr>
            <w:rFonts w:cstheme="minorHAnsi"/>
            <w:color w:val="0D0D0D" w:themeColor="text1" w:themeTint="F2"/>
            <w:sz w:val="24"/>
            <w:szCs w:val="24"/>
          </w:rPr>
          <w:br/>
          <w:delText>Secondary users: Machine operators, Agronomists</w:delText>
        </w:r>
      </w:del>
    </w:p>
    <w:p w14:paraId="1EDACD12" w14:textId="7203656D" w:rsidR="002B18B7" w:rsidRPr="00123388" w:rsidRDefault="00676863" w:rsidP="007931B4">
      <w:pPr>
        <w:rPr>
          <w:rFonts w:cstheme="minorHAnsi"/>
          <w:color w:val="0D0D0D" w:themeColor="text1" w:themeTint="F2"/>
          <w:sz w:val="24"/>
          <w:szCs w:val="24"/>
        </w:rPr>
      </w:pPr>
      <w:r w:rsidRPr="00123388">
        <w:rPr>
          <w:rFonts w:cstheme="minorHAnsi"/>
          <w:color w:val="0D0D0D" w:themeColor="text1" w:themeTint="F2"/>
          <w:sz w:val="24"/>
          <w:szCs w:val="24"/>
        </w:rPr>
        <w:br w:type="page"/>
      </w:r>
    </w:p>
    <w:p w14:paraId="133A65C7" w14:textId="690293BB" w:rsidR="00D336D2" w:rsidRPr="00123388" w:rsidRDefault="00D336D2" w:rsidP="007931B4">
      <w:pPr>
        <w:pStyle w:val="berschrift1"/>
        <w:numPr>
          <w:ilvl w:val="0"/>
          <w:numId w:val="1"/>
        </w:numPr>
        <w:rPr>
          <w:rFonts w:asciiTheme="minorHAnsi" w:hAnsiTheme="minorHAnsi" w:cstheme="minorHAnsi"/>
          <w:color w:val="0D0D0D" w:themeColor="text1" w:themeTint="F2"/>
        </w:rPr>
      </w:pPr>
      <w:bookmarkStart w:id="31" w:name="ProjectContraints"/>
      <w:r w:rsidRPr="00123388">
        <w:rPr>
          <w:rFonts w:asciiTheme="minorHAnsi" w:hAnsiTheme="minorHAnsi" w:cstheme="minorHAnsi"/>
          <w:color w:val="0D0D0D" w:themeColor="text1" w:themeTint="F2"/>
        </w:rPr>
        <w:lastRenderedPageBreak/>
        <w:t>Project Constraints</w:t>
      </w:r>
    </w:p>
    <w:bookmarkEnd w:id="31"/>
    <w:p w14:paraId="1AB23E61" w14:textId="77777777" w:rsidR="00832677" w:rsidRPr="00123388" w:rsidRDefault="00832677" w:rsidP="007931B4">
      <w:pPr>
        <w:rPr>
          <w:rFonts w:cstheme="minorHAnsi"/>
          <w:color w:val="0D0D0D" w:themeColor="text1" w:themeTint="F2"/>
          <w:sz w:val="28"/>
          <w:szCs w:val="28"/>
        </w:rPr>
      </w:pPr>
    </w:p>
    <w:p w14:paraId="6E22CA52" w14:textId="169BE0EA" w:rsidR="007D7058" w:rsidRPr="00123388" w:rsidRDefault="00885EA8" w:rsidP="007931B4">
      <w:pPr>
        <w:pStyle w:val="berschrift2"/>
        <w:numPr>
          <w:ilvl w:val="1"/>
          <w:numId w:val="1"/>
        </w:numPr>
        <w:jc w:val="both"/>
        <w:rPr>
          <w:rFonts w:asciiTheme="minorHAnsi" w:hAnsiTheme="minorHAnsi" w:cstheme="minorHAnsi"/>
          <w:color w:val="0D0D0D" w:themeColor="text1" w:themeTint="F2"/>
          <w:sz w:val="28"/>
          <w:szCs w:val="28"/>
        </w:rPr>
      </w:pPr>
      <w:bookmarkStart w:id="32" w:name="_Mandated_Constraints"/>
      <w:bookmarkEnd w:id="32"/>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Mandated Constraints</w:t>
      </w:r>
    </w:p>
    <w:p w14:paraId="36EBD142" w14:textId="77777777" w:rsidR="00832677" w:rsidRPr="00123388" w:rsidRDefault="00832677" w:rsidP="007931B4">
      <w:pPr>
        <w:jc w:val="both"/>
        <w:rPr>
          <w:rFonts w:cstheme="minorHAnsi"/>
          <w:color w:val="0D0D0D" w:themeColor="text1" w:themeTint="F2"/>
          <w:sz w:val="24"/>
          <w:szCs w:val="24"/>
        </w:rPr>
      </w:pPr>
    </w:p>
    <w:p w14:paraId="74B3A17A" w14:textId="4A3009D0" w:rsidR="00832677" w:rsidRPr="001675BB" w:rsidRDefault="00676863" w:rsidP="007931B4">
      <w:pPr>
        <w:pStyle w:val="berschrift3"/>
        <w:jc w:val="both"/>
        <w:rPr>
          <w:rFonts w:asciiTheme="minorHAnsi" w:hAnsiTheme="minorHAnsi" w:cstheme="minorHAnsi"/>
          <w:b/>
          <w:color w:val="0D0D0D" w:themeColor="text1" w:themeTint="F2"/>
        </w:rPr>
      </w:pPr>
      <w:bookmarkStart w:id="33" w:name="_2.1.1_iOS_version"/>
      <w:bookmarkEnd w:id="33"/>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2.1.1</w:t>
      </w:r>
      <w:r w:rsidR="007D7058" w:rsidRPr="001675BB">
        <w:rPr>
          <w:rFonts w:asciiTheme="minorHAnsi" w:hAnsiTheme="minorHAnsi" w:cstheme="minorHAnsi"/>
          <w:b/>
          <w:color w:val="0D0D0D" w:themeColor="text1" w:themeTint="F2"/>
        </w:rPr>
        <w:t xml:space="preserve"> </w:t>
      </w:r>
      <w:proofErr w:type="gramStart"/>
      <w:r w:rsidR="006331A7" w:rsidRPr="001675BB">
        <w:rPr>
          <w:rFonts w:asciiTheme="minorHAnsi" w:hAnsiTheme="minorHAnsi" w:cstheme="minorHAnsi"/>
          <w:b/>
          <w:color w:val="0D0D0D" w:themeColor="text1" w:themeTint="F2"/>
        </w:rPr>
        <w:t>iOS</w:t>
      </w:r>
      <w:proofErr w:type="gramEnd"/>
      <w:r w:rsidR="007D7058" w:rsidRPr="001675BB">
        <w:rPr>
          <w:rFonts w:asciiTheme="minorHAnsi" w:hAnsiTheme="minorHAnsi" w:cstheme="minorHAnsi"/>
          <w:b/>
          <w:color w:val="0D0D0D" w:themeColor="text1" w:themeTint="F2"/>
        </w:rPr>
        <w:t xml:space="preserve"> version</w:t>
      </w:r>
    </w:p>
    <w:p w14:paraId="6F08ACDF" w14:textId="40A59267"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devices will operate using the version of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1</w:t>
      </w:r>
      <w:r w:rsidR="00443EDD" w:rsidRPr="00123388">
        <w:rPr>
          <w:rFonts w:cstheme="minorHAnsi"/>
          <w:color w:val="0D0D0D" w:themeColor="text1" w:themeTint="F2"/>
          <w:sz w:val="24"/>
          <w:szCs w:val="24"/>
        </w:rPr>
        <w:t>2</w:t>
      </w:r>
      <w:r w:rsidRPr="00123388">
        <w:rPr>
          <w:rFonts w:cstheme="minorHAnsi"/>
          <w:color w:val="0D0D0D" w:themeColor="text1" w:themeTint="F2"/>
          <w:sz w:val="24"/>
          <w:szCs w:val="24"/>
        </w:rPr>
        <w:t>.</w:t>
      </w:r>
      <w:r w:rsidRPr="00123388">
        <w:rPr>
          <w:rFonts w:cstheme="minorHAnsi"/>
          <w:color w:val="0D0D0D" w:themeColor="text1" w:themeTint="F2"/>
          <w:sz w:val="24"/>
          <w:szCs w:val="24"/>
        </w:rPr>
        <w:br/>
        <w:t>Rationale: Given the time constraint of the project, there will be not enough time to develop the application to be supported on multiple version of operating systems.</w:t>
      </w:r>
      <w:r w:rsidRPr="00123388">
        <w:rPr>
          <w:rFonts w:cstheme="minorHAnsi"/>
          <w:color w:val="0D0D0D" w:themeColor="text1" w:themeTint="F2"/>
          <w:sz w:val="24"/>
          <w:szCs w:val="24"/>
        </w:rPr>
        <w:br/>
        <w:t xml:space="preserve">Fit criterion: The built product shall be usable by all users that use </w:t>
      </w:r>
      <w:r w:rsidR="00D83DAB" w:rsidRPr="00123388">
        <w:rPr>
          <w:rFonts w:cstheme="minorHAnsi"/>
          <w:color w:val="0D0D0D" w:themeColor="text1" w:themeTint="F2"/>
          <w:sz w:val="24"/>
          <w:szCs w:val="24"/>
        </w:rPr>
        <w:t xml:space="preserve">iOS </w:t>
      </w:r>
      <w:r w:rsidRPr="00123388">
        <w:rPr>
          <w:rFonts w:cstheme="minorHAnsi"/>
          <w:color w:val="0D0D0D" w:themeColor="text1" w:themeTint="F2"/>
          <w:sz w:val="24"/>
          <w:szCs w:val="24"/>
        </w:rPr>
        <w:t xml:space="preserve">version </w:t>
      </w:r>
      <w:r w:rsidR="00D83DAB" w:rsidRPr="00123388">
        <w:rPr>
          <w:rFonts w:cstheme="minorHAnsi"/>
          <w:color w:val="0D0D0D" w:themeColor="text1" w:themeTint="F2"/>
          <w:sz w:val="24"/>
          <w:szCs w:val="24"/>
        </w:rPr>
        <w:t xml:space="preserve">12 </w:t>
      </w:r>
      <w:r w:rsidRPr="00123388">
        <w:rPr>
          <w:rFonts w:cstheme="minorHAnsi"/>
          <w:color w:val="0D0D0D" w:themeColor="text1" w:themeTint="F2"/>
          <w:sz w:val="24"/>
          <w:szCs w:val="24"/>
        </w:rPr>
        <w:t>on their devices.</w:t>
      </w:r>
    </w:p>
    <w:p w14:paraId="01652830" w14:textId="63A30C51" w:rsidR="007D7058" w:rsidRPr="001675BB" w:rsidRDefault="00676863" w:rsidP="007931B4">
      <w:pPr>
        <w:pStyle w:val="berschrift3"/>
        <w:jc w:val="both"/>
        <w:rPr>
          <w:rFonts w:asciiTheme="minorHAnsi" w:hAnsiTheme="minorHAnsi" w:cstheme="minorHAnsi"/>
          <w:b/>
          <w:color w:val="0D0D0D" w:themeColor="text1" w:themeTint="F2"/>
        </w:rPr>
      </w:pPr>
      <w:bookmarkStart w:id="34" w:name="_2.1.2_Android_version"/>
      <w:bookmarkEnd w:id="34"/>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2.1.2</w:t>
      </w:r>
      <w:r w:rsidR="007D7058" w:rsidRPr="001675BB">
        <w:rPr>
          <w:rFonts w:asciiTheme="minorHAnsi" w:hAnsiTheme="minorHAnsi" w:cstheme="minorHAnsi"/>
          <w:b/>
          <w:color w:val="0D0D0D" w:themeColor="text1" w:themeTint="F2"/>
        </w:rPr>
        <w:t xml:space="preserve"> Android version</w:t>
      </w:r>
    </w:p>
    <w:p w14:paraId="67DF9652" w14:textId="60B43632" w:rsidR="00832677" w:rsidRPr="00123388" w:rsidRDefault="0083267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built for Android devices will be supported on the most used operating system for Android – Android 7.0 Nougat.</w:t>
      </w:r>
      <w:r w:rsidRPr="00123388">
        <w:rPr>
          <w:rFonts w:cstheme="minorHAnsi"/>
          <w:color w:val="0D0D0D" w:themeColor="text1" w:themeTint="F2"/>
          <w:sz w:val="24"/>
          <w:szCs w:val="24"/>
        </w:rPr>
        <w:br/>
        <w:t xml:space="preserve">Rationale: Given the time constraint of the project, there will be not enough time to develop the application to be supported on multiple version of </w:t>
      </w:r>
      <w:del w:id="35" w:author="Anwari, Mahrukh" w:date="2019-10-17T12:52:00Z">
        <w:r w:rsidRPr="00123388" w:rsidDel="00D83DAB">
          <w:rPr>
            <w:rFonts w:cstheme="minorHAnsi"/>
            <w:color w:val="0D0D0D" w:themeColor="text1" w:themeTint="F2"/>
            <w:sz w:val="24"/>
            <w:szCs w:val="24"/>
          </w:rPr>
          <w:delText xml:space="preserve"> </w:delText>
        </w:r>
      </w:del>
      <w:r w:rsidRPr="00123388">
        <w:rPr>
          <w:rFonts w:cstheme="minorHAnsi"/>
          <w:color w:val="0D0D0D" w:themeColor="text1" w:themeTint="F2"/>
          <w:sz w:val="24"/>
          <w:szCs w:val="24"/>
        </w:rPr>
        <w:t>mobile operating systems.</w:t>
      </w:r>
      <w:r w:rsidRPr="00123388">
        <w:rPr>
          <w:rFonts w:cstheme="minorHAnsi"/>
          <w:color w:val="0D0D0D" w:themeColor="text1" w:themeTint="F2"/>
          <w:sz w:val="24"/>
          <w:szCs w:val="24"/>
        </w:rPr>
        <w:br/>
        <w:t xml:space="preserve">Fit criterion: The built product shall be usable by all users that use </w:t>
      </w:r>
      <w:del w:id="36" w:author="Anwari, Mahrukh" w:date="2019-10-17T12:52:00Z">
        <w:r w:rsidRPr="00123388" w:rsidDel="00D83DAB">
          <w:rPr>
            <w:rFonts w:cstheme="minorHAnsi"/>
            <w:color w:val="0D0D0D" w:themeColor="text1" w:themeTint="F2"/>
            <w:sz w:val="24"/>
            <w:szCs w:val="24"/>
          </w:rPr>
          <w:delText xml:space="preserve">the </w:delText>
        </w:r>
      </w:del>
      <w:r w:rsidRPr="00123388">
        <w:rPr>
          <w:rFonts w:cstheme="minorHAnsi"/>
          <w:color w:val="0D0D0D" w:themeColor="text1" w:themeTint="F2"/>
          <w:sz w:val="24"/>
          <w:szCs w:val="24"/>
        </w:rPr>
        <w:t>Android 7.0 Nougat on their devices.</w:t>
      </w:r>
    </w:p>
    <w:p w14:paraId="25EE0C3D" w14:textId="444144E9" w:rsidR="007D7058" w:rsidRPr="001675BB" w:rsidRDefault="00C46B53" w:rsidP="007931B4">
      <w:pPr>
        <w:pStyle w:val="berschrift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2.1.3</w:t>
      </w:r>
      <w:r w:rsidR="007D7058" w:rsidRPr="001675BB">
        <w:rPr>
          <w:rFonts w:asciiTheme="minorHAnsi" w:hAnsiTheme="minorHAnsi" w:cstheme="minorHAnsi"/>
          <w:b/>
          <w:color w:val="0D0D0D" w:themeColor="text1" w:themeTint="F2"/>
        </w:rPr>
        <w:t xml:space="preserve"> Collaboration with existing John Deere API</w:t>
      </w:r>
    </w:p>
    <w:p w14:paraId="0F1E6E87" w14:textId="447B384E" w:rsidR="00832677" w:rsidRPr="00123388" w:rsidRDefault="00832677" w:rsidP="00893C68">
      <w:pPr>
        <w:ind w:left="720"/>
        <w:rPr>
          <w:rFonts w:cstheme="minorHAnsi"/>
          <w:color w:val="0D0D0D" w:themeColor="text1" w:themeTint="F2"/>
          <w:sz w:val="24"/>
          <w:szCs w:val="24"/>
        </w:rPr>
      </w:pPr>
      <w:r w:rsidRPr="00123388">
        <w:rPr>
          <w:rFonts w:cstheme="minorHAnsi"/>
          <w:color w:val="0D0D0D" w:themeColor="text1" w:themeTint="F2"/>
          <w:sz w:val="24"/>
          <w:szCs w:val="24"/>
        </w:rPr>
        <w:t xml:space="preserve">Description: The </w:t>
      </w:r>
      <w:r w:rsidR="007F68D5" w:rsidRPr="00123388">
        <w:rPr>
          <w:rFonts w:cstheme="minorHAnsi"/>
          <w:color w:val="0D0D0D" w:themeColor="text1" w:themeTint="F2"/>
          <w:sz w:val="24"/>
          <w:szCs w:val="24"/>
        </w:rPr>
        <w:t>product will use the services provided by the existing John Deere API.</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Rationale</w:t>
      </w:r>
      <w:r w:rsidR="007F68D5" w:rsidRPr="00123388">
        <w:rPr>
          <w:rFonts w:cstheme="minorHAnsi"/>
          <w:color w:val="0D0D0D" w:themeColor="text1" w:themeTint="F2"/>
          <w:sz w:val="24"/>
          <w:szCs w:val="24"/>
        </w:rPr>
        <w:t xml:space="preserve">: By using the existing API, it speeds up the development and testing process and gives access to </w:t>
      </w:r>
      <w:ins w:id="37" w:author="Anwari, Mahrukh" w:date="2019-10-17T12:52:00Z">
        <w:r w:rsidR="00D83DAB" w:rsidRPr="00123388">
          <w:rPr>
            <w:rFonts w:cstheme="minorHAnsi"/>
            <w:color w:val="0D0D0D" w:themeColor="text1" w:themeTint="F2"/>
            <w:sz w:val="24"/>
            <w:szCs w:val="24"/>
          </w:rPr>
          <w:t xml:space="preserve">the </w:t>
        </w:r>
      </w:ins>
      <w:r w:rsidR="007F68D5" w:rsidRPr="00123388">
        <w:rPr>
          <w:rFonts w:cstheme="minorHAnsi"/>
          <w:color w:val="0D0D0D" w:themeColor="text1" w:themeTint="F2"/>
          <w:sz w:val="24"/>
          <w:szCs w:val="24"/>
        </w:rPr>
        <w:t>data we need.</w:t>
      </w:r>
      <w:r w:rsidR="007F68D5" w:rsidRPr="00123388">
        <w:rPr>
          <w:rFonts w:cstheme="minorHAnsi"/>
          <w:color w:val="0D0D0D" w:themeColor="text1" w:themeTint="F2"/>
          <w:sz w:val="24"/>
          <w:szCs w:val="24"/>
        </w:rPr>
        <w:br/>
      </w:r>
      <w:r w:rsidRPr="00123388">
        <w:rPr>
          <w:rFonts w:cstheme="minorHAnsi"/>
          <w:color w:val="0D0D0D" w:themeColor="text1" w:themeTint="F2"/>
          <w:sz w:val="24"/>
          <w:szCs w:val="24"/>
        </w:rPr>
        <w:t xml:space="preserve">Fit criterion: </w:t>
      </w:r>
      <w:r w:rsidR="007F68D5" w:rsidRPr="00123388">
        <w:rPr>
          <w:rFonts w:cstheme="minorHAnsi"/>
          <w:color w:val="0D0D0D" w:themeColor="text1" w:themeTint="F2"/>
          <w:sz w:val="24"/>
          <w:szCs w:val="24"/>
        </w:rPr>
        <w:t>The application should use the API provided by John Deere.</w:t>
      </w:r>
    </w:p>
    <w:p w14:paraId="6C475424" w14:textId="1A0B2DFA" w:rsidR="007D7058" w:rsidRPr="001675BB" w:rsidRDefault="00C46B53" w:rsidP="007931B4">
      <w:pPr>
        <w:pStyle w:val="berschrift3"/>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00676863" w:rsidRPr="001675BB">
        <w:rPr>
          <w:rFonts w:asciiTheme="minorHAnsi" w:hAnsiTheme="minorHAnsi" w:cstheme="minorHAnsi"/>
          <w:b/>
          <w:color w:val="0D0D0D" w:themeColor="text1" w:themeTint="F2"/>
        </w:rPr>
        <w:t>2.1.4</w:t>
      </w:r>
      <w:r w:rsidR="007D7058" w:rsidRPr="001675BB">
        <w:rPr>
          <w:rFonts w:asciiTheme="minorHAnsi" w:hAnsiTheme="minorHAnsi" w:cstheme="minorHAnsi"/>
          <w:b/>
          <w:color w:val="0D0D0D" w:themeColor="text1" w:themeTint="F2"/>
        </w:rPr>
        <w:t xml:space="preserve"> Designed to be used in a car</w:t>
      </w:r>
    </w:p>
    <w:p w14:paraId="06B4DCAE" w14:textId="60AD2FA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mobile application shall be used in a car attached to the car head</w:t>
      </w:r>
      <w:del w:id="38" w:author="Anwari, Mahrukh" w:date="2019-10-17T12:53:00Z">
        <w:r w:rsidRPr="00123388" w:rsidDel="00D83DAB">
          <w:rPr>
            <w:rFonts w:cstheme="minorHAnsi"/>
            <w:color w:val="0D0D0D" w:themeColor="text1" w:themeTint="F2"/>
            <w:sz w:val="24"/>
            <w:szCs w:val="24"/>
          </w:rPr>
          <w:delText>s</w:delText>
        </w:r>
        <w:r w:rsidR="001E4888" w:rsidRPr="00123388" w:rsidDel="00D83DAB">
          <w:rPr>
            <w:rFonts w:cstheme="minorHAnsi"/>
            <w:color w:val="0D0D0D" w:themeColor="text1" w:themeTint="F2"/>
            <w:sz w:val="24"/>
            <w:szCs w:val="24"/>
          </w:rPr>
          <w:delText xml:space="preserve"> up</w:delText>
        </w:r>
      </w:del>
      <w:r w:rsidR="001E4888" w:rsidRPr="00123388">
        <w:rPr>
          <w:rFonts w:cstheme="minorHAnsi"/>
          <w:color w:val="0D0D0D" w:themeColor="text1" w:themeTint="F2"/>
          <w:sz w:val="24"/>
          <w:szCs w:val="24"/>
        </w:rPr>
        <w:t xml:space="preserve"> display</w:t>
      </w:r>
      <w:ins w:id="39" w:author="Anwari, Mahrukh" w:date="2019-10-17T12:53:00Z">
        <w:r w:rsidR="00D83DAB" w:rsidRPr="00123388">
          <w:rPr>
            <w:rFonts w:cstheme="minorHAnsi"/>
            <w:color w:val="0D0D0D" w:themeColor="text1" w:themeTint="F2"/>
            <w:sz w:val="24"/>
            <w:szCs w:val="24"/>
          </w:rPr>
          <w:t xml:space="preserve">. Aim is to minimize </w:t>
        </w:r>
        <w:proofErr w:type="gramStart"/>
        <w:r w:rsidR="00D83DAB" w:rsidRPr="00123388">
          <w:rPr>
            <w:rFonts w:cstheme="minorHAnsi"/>
            <w:color w:val="0D0D0D" w:themeColor="text1" w:themeTint="F2"/>
            <w:sz w:val="24"/>
            <w:szCs w:val="24"/>
          </w:rPr>
          <w:t>user’s</w:t>
        </w:r>
        <w:proofErr w:type="gramEnd"/>
        <w:r w:rsidR="00D83DAB" w:rsidRPr="00123388">
          <w:rPr>
            <w:rFonts w:cstheme="minorHAnsi"/>
            <w:color w:val="0D0D0D" w:themeColor="text1" w:themeTint="F2"/>
            <w:sz w:val="24"/>
            <w:szCs w:val="24"/>
          </w:rPr>
          <w:t xml:space="preserve"> on-screen interaction that may disrupt user</w:t>
        </w:r>
      </w:ins>
      <w:ins w:id="40" w:author="Anwari, Mahrukh" w:date="2019-10-17T12:54:00Z">
        <w:r w:rsidR="00D83DAB" w:rsidRPr="00123388">
          <w:rPr>
            <w:rFonts w:cstheme="minorHAnsi"/>
            <w:color w:val="0D0D0D" w:themeColor="text1" w:themeTint="F2"/>
            <w:sz w:val="24"/>
            <w:szCs w:val="24"/>
          </w:rPr>
          <w:t xml:space="preserve">’s attention to driving. </w:t>
        </w:r>
      </w:ins>
      <w:r w:rsidRPr="00123388">
        <w:rPr>
          <w:rFonts w:cstheme="minorHAnsi"/>
          <w:color w:val="0D0D0D" w:themeColor="text1" w:themeTint="F2"/>
          <w:sz w:val="24"/>
          <w:szCs w:val="24"/>
        </w:rPr>
        <w:t xml:space="preserve"> </w:t>
      </w:r>
      <w:del w:id="41" w:author="Anwari, Mahrukh" w:date="2019-10-17T12:54:00Z">
        <w:r w:rsidRPr="00123388" w:rsidDel="00D83DAB">
          <w:rPr>
            <w:rFonts w:cstheme="minorHAnsi"/>
            <w:color w:val="0D0D0D" w:themeColor="text1" w:themeTint="F2"/>
            <w:sz w:val="24"/>
            <w:szCs w:val="24"/>
          </w:rPr>
          <w:delText>without disturbing the attention of the driver.</w:delText>
        </w:r>
      </w:del>
      <w:r w:rsidRPr="00123388">
        <w:rPr>
          <w:rFonts w:cstheme="minorHAnsi"/>
          <w:color w:val="0D0D0D" w:themeColor="text1" w:themeTint="F2"/>
          <w:sz w:val="24"/>
          <w:szCs w:val="24"/>
        </w:rPr>
        <w:br/>
        <w:t xml:space="preserve">Rationale: The client and the customers want to </w:t>
      </w:r>
      <w:ins w:id="42" w:author="Anwari, Mahrukh" w:date="2019-10-17T12:55:00Z">
        <w:r w:rsidR="00D83DAB" w:rsidRPr="00123388">
          <w:rPr>
            <w:rFonts w:cstheme="minorHAnsi"/>
            <w:color w:val="0D0D0D" w:themeColor="text1" w:themeTint="F2"/>
            <w:sz w:val="24"/>
            <w:szCs w:val="24"/>
          </w:rPr>
          <w:t xml:space="preserve">utilize </w:t>
        </w:r>
      </w:ins>
      <w:del w:id="43" w:author="Anwari, Mahrukh" w:date="2019-10-17T12:55:00Z">
        <w:r w:rsidRPr="00123388" w:rsidDel="00D83DAB">
          <w:rPr>
            <w:rFonts w:cstheme="minorHAnsi"/>
            <w:color w:val="0D0D0D" w:themeColor="text1" w:themeTint="F2"/>
            <w:sz w:val="24"/>
            <w:szCs w:val="24"/>
          </w:rPr>
          <w:delText>us</w:delText>
        </w:r>
      </w:del>
      <w:del w:id="44" w:author="Anwari, Mahrukh" w:date="2019-10-17T12:54:00Z">
        <w:r w:rsidRPr="00123388" w:rsidDel="00D83DAB">
          <w:rPr>
            <w:rFonts w:cstheme="minorHAnsi"/>
            <w:color w:val="0D0D0D" w:themeColor="text1" w:themeTint="F2"/>
            <w:sz w:val="24"/>
            <w:szCs w:val="24"/>
          </w:rPr>
          <w:delText>e</w:delText>
        </w:r>
      </w:del>
      <w:del w:id="45" w:author="Anwari, Mahrukh" w:date="2019-10-17T12:55:00Z">
        <w:r w:rsidRPr="00123388" w:rsidDel="00D83DAB">
          <w:rPr>
            <w:rFonts w:cstheme="minorHAnsi"/>
            <w:color w:val="0D0D0D" w:themeColor="text1" w:themeTint="F2"/>
            <w:sz w:val="24"/>
            <w:szCs w:val="24"/>
          </w:rPr>
          <w:delText xml:space="preserve"> </w:delText>
        </w:r>
      </w:del>
      <w:r w:rsidRPr="00123388">
        <w:rPr>
          <w:rFonts w:cstheme="minorHAnsi"/>
          <w:color w:val="0D0D0D" w:themeColor="text1" w:themeTint="F2"/>
          <w:sz w:val="24"/>
          <w:szCs w:val="24"/>
        </w:rPr>
        <w:t xml:space="preserve">their time </w:t>
      </w:r>
      <w:del w:id="46" w:author="Anwari, Mahrukh" w:date="2019-10-17T12:55:00Z">
        <w:r w:rsidRPr="00123388" w:rsidDel="00D83DAB">
          <w:rPr>
            <w:rFonts w:cstheme="minorHAnsi"/>
            <w:color w:val="0D0D0D" w:themeColor="text1" w:themeTint="F2"/>
            <w:sz w:val="24"/>
            <w:szCs w:val="24"/>
          </w:rPr>
          <w:delText>in the car, while driving, in a productive way.</w:delText>
        </w:r>
      </w:del>
      <w:ins w:id="47" w:author="Anwari, Mahrukh" w:date="2019-10-17T12:55:00Z">
        <w:r w:rsidR="00D83DAB" w:rsidRPr="00123388">
          <w:rPr>
            <w:rFonts w:cstheme="minorHAnsi"/>
            <w:color w:val="0D0D0D" w:themeColor="text1" w:themeTint="F2"/>
            <w:sz w:val="24"/>
            <w:szCs w:val="24"/>
          </w:rPr>
          <w:t xml:space="preserve">while driving the car, in an effective manner. </w:t>
        </w:r>
      </w:ins>
      <w:r w:rsidRPr="00123388">
        <w:rPr>
          <w:rFonts w:cstheme="minorHAnsi"/>
          <w:color w:val="0D0D0D" w:themeColor="text1" w:themeTint="F2"/>
          <w:sz w:val="24"/>
          <w:szCs w:val="24"/>
        </w:rPr>
        <w:br/>
        <w:t>Fit criterion: The product has to comply with the legal constraints for CarPlay and Android Auto applications.</w:t>
      </w:r>
    </w:p>
    <w:p w14:paraId="432408A6" w14:textId="2746DB4A" w:rsidR="007D7058" w:rsidRPr="001675BB" w:rsidRDefault="00C46B53" w:rsidP="007931B4">
      <w:pPr>
        <w:pStyle w:val="berschrift3"/>
        <w:tabs>
          <w:tab w:val="left" w:pos="284"/>
        </w:tabs>
        <w:jc w:val="both"/>
        <w:rPr>
          <w:rFonts w:asciiTheme="minorHAnsi" w:hAnsiTheme="minorHAnsi" w:cstheme="minorHAnsi"/>
          <w:b/>
          <w:color w:val="0D0D0D" w:themeColor="text1" w:themeTint="F2"/>
        </w:rPr>
      </w:pPr>
      <w:r w:rsidRPr="00123388">
        <w:rPr>
          <w:rFonts w:asciiTheme="minorHAnsi" w:hAnsiTheme="minorHAnsi" w:cstheme="minorHAnsi"/>
          <w:color w:val="0D0D0D" w:themeColor="text1" w:themeTint="F2"/>
        </w:rPr>
        <w:t xml:space="preserve">    </w:t>
      </w:r>
      <w:r w:rsidRPr="001675BB">
        <w:rPr>
          <w:rFonts w:asciiTheme="minorHAnsi" w:hAnsiTheme="minorHAnsi" w:cstheme="minorHAnsi"/>
          <w:b/>
          <w:color w:val="0D0D0D" w:themeColor="text1" w:themeTint="F2"/>
        </w:rPr>
        <w:t xml:space="preserve"> 2.1.5</w:t>
      </w:r>
      <w:r w:rsidR="007D7058" w:rsidRPr="001675BB">
        <w:rPr>
          <w:rFonts w:asciiTheme="minorHAnsi" w:hAnsiTheme="minorHAnsi" w:cstheme="minorHAnsi"/>
          <w:b/>
          <w:color w:val="0D0D0D" w:themeColor="text1" w:themeTint="F2"/>
        </w:rPr>
        <w:t xml:space="preserve"> Final deadline of the project</w:t>
      </w:r>
    </w:p>
    <w:p w14:paraId="7D41F56E" w14:textId="454ADC18"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Description: The final version of the project will be presented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r w:rsidRPr="00123388">
        <w:rPr>
          <w:rFonts w:cstheme="minorHAnsi"/>
          <w:color w:val="0D0D0D" w:themeColor="text1" w:themeTint="F2"/>
          <w:sz w:val="24"/>
          <w:szCs w:val="24"/>
        </w:rPr>
        <w:br/>
        <w:t xml:space="preserve">Rationale: The project is a student project with a time limit aimed to gather experience in developing a project and teamwork, and to create a working prototype for the client. </w:t>
      </w:r>
      <w:r w:rsidRPr="00123388">
        <w:rPr>
          <w:rFonts w:cstheme="minorHAnsi"/>
          <w:color w:val="0D0D0D" w:themeColor="text1" w:themeTint="F2"/>
          <w:sz w:val="24"/>
          <w:szCs w:val="24"/>
        </w:rPr>
        <w:br/>
        <w:t>Fit criterion: The product shall be finalized before the 20</w:t>
      </w:r>
      <w:r w:rsidRPr="00123388">
        <w:rPr>
          <w:rFonts w:cstheme="minorHAnsi"/>
          <w:color w:val="0D0D0D" w:themeColor="text1" w:themeTint="F2"/>
          <w:sz w:val="24"/>
          <w:szCs w:val="24"/>
          <w:vertAlign w:val="superscript"/>
        </w:rPr>
        <w:t>th</w:t>
      </w:r>
      <w:r w:rsidRPr="00123388">
        <w:rPr>
          <w:rFonts w:cstheme="minorHAnsi"/>
          <w:color w:val="0D0D0D" w:themeColor="text1" w:themeTint="F2"/>
          <w:sz w:val="24"/>
          <w:szCs w:val="24"/>
        </w:rPr>
        <w:t xml:space="preserve"> of December 2019.</w:t>
      </w:r>
    </w:p>
    <w:p w14:paraId="29F5B2C9" w14:textId="7231C806" w:rsidR="007D7058" w:rsidRPr="001675BB" w:rsidRDefault="00C46B53" w:rsidP="007931B4">
      <w:pPr>
        <w:pStyle w:val="berschrift3"/>
        <w:jc w:val="both"/>
        <w:rPr>
          <w:rFonts w:asciiTheme="minorHAnsi" w:hAnsiTheme="minorHAnsi" w:cstheme="minorHAnsi"/>
          <w:b/>
          <w:color w:val="0D0D0D" w:themeColor="text1" w:themeTint="F2"/>
        </w:rPr>
      </w:pPr>
      <w:r w:rsidRPr="001675BB">
        <w:rPr>
          <w:rFonts w:asciiTheme="minorHAnsi" w:hAnsiTheme="minorHAnsi" w:cstheme="minorHAnsi"/>
          <w:b/>
          <w:color w:val="0D0D0D" w:themeColor="text1" w:themeTint="F2"/>
        </w:rPr>
        <w:lastRenderedPageBreak/>
        <w:t xml:space="preserve">    2.1.6</w:t>
      </w:r>
      <w:r w:rsidR="007D7058" w:rsidRPr="001675BB">
        <w:rPr>
          <w:rFonts w:asciiTheme="minorHAnsi" w:hAnsiTheme="minorHAnsi" w:cstheme="minorHAnsi"/>
          <w:b/>
          <w:color w:val="0D0D0D" w:themeColor="text1" w:themeTint="F2"/>
        </w:rPr>
        <w:t xml:space="preserve"> Language</w:t>
      </w:r>
    </w:p>
    <w:p w14:paraId="329635F9" w14:textId="58951B95" w:rsidR="007F68D5" w:rsidRPr="00123388" w:rsidRDefault="007F68D5"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Description: The mobile application built for </w:t>
      </w:r>
      <w:r w:rsidR="006331A7" w:rsidRPr="00123388">
        <w:rPr>
          <w:rFonts w:cstheme="minorHAnsi"/>
          <w:color w:val="0D0D0D" w:themeColor="text1" w:themeTint="F2"/>
          <w:sz w:val="24"/>
          <w:szCs w:val="24"/>
        </w:rPr>
        <w:t>iOS</w:t>
      </w:r>
      <w:r w:rsidR="001F38E5" w:rsidRPr="00123388">
        <w:rPr>
          <w:rFonts w:cstheme="minorHAnsi"/>
          <w:color w:val="0D0D0D" w:themeColor="text1" w:themeTint="F2"/>
          <w:sz w:val="24"/>
          <w:szCs w:val="24"/>
        </w:rPr>
        <w:t>/Android</w:t>
      </w:r>
      <w:r w:rsidRPr="00123388">
        <w:rPr>
          <w:rFonts w:cstheme="minorHAnsi"/>
          <w:color w:val="0D0D0D" w:themeColor="text1" w:themeTint="F2"/>
          <w:sz w:val="24"/>
          <w:szCs w:val="24"/>
        </w:rPr>
        <w:t xml:space="preserve"> devices will </w:t>
      </w:r>
      <w:r w:rsidR="00A879CC" w:rsidRPr="00123388">
        <w:rPr>
          <w:rFonts w:cstheme="minorHAnsi"/>
          <w:color w:val="0D0D0D" w:themeColor="text1" w:themeTint="F2"/>
          <w:sz w:val="24"/>
          <w:szCs w:val="24"/>
        </w:rPr>
        <w:t>use English as a language for all the voice commands and also the user interface will be shown in English only.</w:t>
      </w:r>
      <w:r w:rsidRPr="00123388">
        <w:rPr>
          <w:rFonts w:cstheme="minorHAnsi"/>
          <w:color w:val="0D0D0D" w:themeColor="text1" w:themeTint="F2"/>
          <w:sz w:val="24"/>
          <w:szCs w:val="24"/>
        </w:rPr>
        <w:br/>
        <w:t xml:space="preserve">Rationale: Given the time constraint of the project, there will be not enough time to develop the application to support multiple </w:t>
      </w:r>
      <w:r w:rsidR="00714B9C" w:rsidRPr="00123388">
        <w:rPr>
          <w:rFonts w:cstheme="minorHAnsi"/>
          <w:color w:val="0D0D0D" w:themeColor="text1" w:themeTint="F2"/>
          <w:sz w:val="24"/>
          <w:szCs w:val="24"/>
        </w:rPr>
        <w:t>languages</w:t>
      </w:r>
      <w:r w:rsidRPr="00123388">
        <w:rPr>
          <w:rFonts w:cstheme="minorHAnsi"/>
          <w:color w:val="0D0D0D" w:themeColor="text1" w:themeTint="F2"/>
          <w:sz w:val="24"/>
          <w:szCs w:val="24"/>
        </w:rPr>
        <w:t>.</w:t>
      </w:r>
      <w:r w:rsidRPr="00123388">
        <w:rPr>
          <w:rFonts w:cstheme="minorHAnsi"/>
          <w:color w:val="0D0D0D" w:themeColor="text1" w:themeTint="F2"/>
          <w:sz w:val="24"/>
          <w:szCs w:val="24"/>
        </w:rPr>
        <w:br/>
        <w:t xml:space="preserve">Fit criterion: The built product </w:t>
      </w:r>
      <w:r w:rsidR="00A879CC" w:rsidRPr="00123388">
        <w:rPr>
          <w:rFonts w:cstheme="minorHAnsi"/>
          <w:color w:val="0D0D0D" w:themeColor="text1" w:themeTint="F2"/>
          <w:sz w:val="24"/>
          <w:szCs w:val="24"/>
        </w:rPr>
        <w:t xml:space="preserve">should use English as the language for display </w:t>
      </w:r>
      <w:proofErr w:type="gramStart"/>
      <w:r w:rsidR="00A879CC" w:rsidRPr="00123388">
        <w:rPr>
          <w:rFonts w:cstheme="minorHAnsi"/>
          <w:color w:val="0D0D0D" w:themeColor="text1" w:themeTint="F2"/>
          <w:sz w:val="24"/>
          <w:szCs w:val="24"/>
        </w:rPr>
        <w:t xml:space="preserve">or  </w:t>
      </w:r>
      <w:ins w:id="48" w:author="Anwari, Mahrukh" w:date="2019-10-17T12:56:00Z">
        <w:r w:rsidR="00D83DAB" w:rsidRPr="00123388">
          <w:rPr>
            <w:rFonts w:cstheme="minorHAnsi"/>
            <w:color w:val="0D0D0D" w:themeColor="text1" w:themeTint="F2"/>
            <w:sz w:val="24"/>
            <w:szCs w:val="24"/>
          </w:rPr>
          <w:t>for</w:t>
        </w:r>
        <w:proofErr w:type="gramEnd"/>
        <w:r w:rsidR="00D83DAB" w:rsidRPr="00123388">
          <w:rPr>
            <w:rFonts w:cstheme="minorHAnsi"/>
            <w:color w:val="0D0D0D" w:themeColor="text1" w:themeTint="F2"/>
            <w:sz w:val="24"/>
            <w:szCs w:val="24"/>
          </w:rPr>
          <w:t xml:space="preserve"> </w:t>
        </w:r>
      </w:ins>
      <w:r w:rsidR="00A879CC" w:rsidRPr="00123388">
        <w:rPr>
          <w:rFonts w:cstheme="minorHAnsi"/>
          <w:color w:val="0D0D0D" w:themeColor="text1" w:themeTint="F2"/>
          <w:sz w:val="24"/>
          <w:szCs w:val="24"/>
        </w:rPr>
        <w:t xml:space="preserve">performing any actions like voice commands. </w:t>
      </w:r>
    </w:p>
    <w:p w14:paraId="0B4E0CF1" w14:textId="77777777" w:rsidR="00885EA8" w:rsidRPr="00123388" w:rsidRDefault="00885EA8" w:rsidP="007931B4">
      <w:pPr>
        <w:ind w:left="720"/>
        <w:jc w:val="both"/>
        <w:rPr>
          <w:rFonts w:cstheme="minorHAnsi"/>
          <w:color w:val="0D0D0D" w:themeColor="text1" w:themeTint="F2"/>
          <w:sz w:val="24"/>
          <w:szCs w:val="24"/>
        </w:rPr>
      </w:pPr>
    </w:p>
    <w:p w14:paraId="716CC161" w14:textId="247ECD04" w:rsidR="00D336D2" w:rsidRPr="00123388" w:rsidRDefault="00CB31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Naming Conventions and Definitions</w:t>
      </w:r>
    </w:p>
    <w:p w14:paraId="6ABB6602" w14:textId="4FB2EF95" w:rsidR="00714B9C" w:rsidRPr="00123388" w:rsidRDefault="00714B9C"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A glossary to be filled when the document is finalized</w:t>
      </w:r>
    </w:p>
    <w:p w14:paraId="212D207C" w14:textId="2F8BD4D7" w:rsidR="00D336D2" w:rsidRPr="00123388" w:rsidRDefault="00CB314A" w:rsidP="007931B4">
      <w:pPr>
        <w:pStyle w:val="berschrift2"/>
        <w:numPr>
          <w:ilvl w:val="1"/>
          <w:numId w:val="1"/>
        </w:numPr>
        <w:jc w:val="both"/>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Relevant Facts and Assumptions</w:t>
      </w:r>
    </w:p>
    <w:p w14:paraId="0067A17F" w14:textId="0D197DFC" w:rsidR="00D336D2" w:rsidRPr="00123388" w:rsidRDefault="006D50C7"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Corporate design</w:t>
      </w:r>
      <w:r w:rsidR="00030E8C" w:rsidRPr="00123388">
        <w:rPr>
          <w:rFonts w:cstheme="minorHAnsi"/>
          <w:color w:val="0D0D0D" w:themeColor="text1" w:themeTint="F2"/>
          <w:sz w:val="24"/>
          <w:szCs w:val="24"/>
        </w:rPr>
        <w:t>/Wireframes</w:t>
      </w:r>
      <w:r w:rsidRPr="00123388">
        <w:rPr>
          <w:rFonts w:cstheme="minorHAnsi"/>
          <w:color w:val="0D0D0D" w:themeColor="text1" w:themeTint="F2"/>
          <w:sz w:val="24"/>
          <w:szCs w:val="24"/>
        </w:rPr>
        <w:t xml:space="preserve"> should be taken into consideration while designing the user interface. Moreover, assuming that the users of this future application</w:t>
      </w:r>
      <w:del w:id="49" w:author="Anwari, Mahrukh" w:date="2019-10-17T12:56:00Z">
        <w:r w:rsidRPr="00123388" w:rsidDel="00D83DAB">
          <w:rPr>
            <w:rFonts w:cstheme="minorHAnsi"/>
            <w:color w:val="0D0D0D" w:themeColor="text1" w:themeTint="F2"/>
            <w:sz w:val="24"/>
            <w:szCs w:val="24"/>
          </w:rPr>
          <w:delText>,</w:delText>
        </w:r>
      </w:del>
      <w:r w:rsidRPr="00123388">
        <w:rPr>
          <w:rFonts w:cstheme="minorHAnsi"/>
          <w:color w:val="0D0D0D" w:themeColor="text1" w:themeTint="F2"/>
          <w:sz w:val="24"/>
          <w:szCs w:val="24"/>
        </w:rPr>
        <w:t xml:space="preserve"> are already </w:t>
      </w:r>
      <w:del w:id="50" w:author="Anwari, Mahrukh" w:date="2019-10-17T12:57:00Z">
        <w:r w:rsidRPr="00123388" w:rsidDel="00D83DAB">
          <w:rPr>
            <w:rFonts w:cstheme="minorHAnsi"/>
            <w:color w:val="0D0D0D" w:themeColor="text1" w:themeTint="F2"/>
            <w:sz w:val="24"/>
            <w:szCs w:val="24"/>
          </w:rPr>
          <w:delText>the users of</w:delText>
        </w:r>
      </w:del>
      <w:ins w:id="51" w:author="Anwari, Mahrukh" w:date="2019-10-17T12:57:00Z">
        <w:r w:rsidR="00D83DAB" w:rsidRPr="00123388">
          <w:rPr>
            <w:rFonts w:cstheme="minorHAnsi"/>
            <w:color w:val="0D0D0D" w:themeColor="text1" w:themeTint="F2"/>
            <w:sz w:val="24"/>
            <w:szCs w:val="24"/>
          </w:rPr>
          <w:t>using</w:t>
        </w:r>
      </w:ins>
      <w:r w:rsidRPr="00123388">
        <w:rPr>
          <w:rFonts w:cstheme="minorHAnsi"/>
          <w:color w:val="0D0D0D" w:themeColor="text1" w:themeTint="F2"/>
          <w:sz w:val="24"/>
          <w:szCs w:val="24"/>
        </w:rPr>
        <w:t xml:space="preserve"> the </w:t>
      </w:r>
      <w:del w:id="52" w:author="Anwari, Mahrukh" w:date="2019-10-17T12:57:00Z">
        <w:r w:rsidRPr="00123388" w:rsidDel="00D83DAB">
          <w:rPr>
            <w:rFonts w:cstheme="minorHAnsi"/>
            <w:color w:val="0D0D0D" w:themeColor="text1" w:themeTint="F2"/>
            <w:sz w:val="24"/>
            <w:szCs w:val="24"/>
          </w:rPr>
          <w:delText xml:space="preserve">current </w:delText>
        </w:r>
      </w:del>
      <w:r w:rsidRPr="00123388">
        <w:rPr>
          <w:rFonts w:cstheme="minorHAnsi"/>
          <w:color w:val="0D0D0D" w:themeColor="text1" w:themeTint="F2"/>
          <w:sz w:val="24"/>
          <w:szCs w:val="24"/>
        </w:rPr>
        <w:t>tools developed by John Deere, there shall be a consistency between existing application and the new application being developed. Also, the future users won’t need any training in order to be able to use the application</w:t>
      </w:r>
      <w:r w:rsidR="00885EA8" w:rsidRPr="00123388">
        <w:rPr>
          <w:rFonts w:cstheme="minorHAnsi"/>
          <w:color w:val="0D0D0D" w:themeColor="text1" w:themeTint="F2"/>
          <w:sz w:val="24"/>
          <w:szCs w:val="24"/>
        </w:rPr>
        <w:t>.</w:t>
      </w:r>
    </w:p>
    <w:p w14:paraId="01B36CC9" w14:textId="77777777" w:rsidR="00676863" w:rsidRPr="00123388" w:rsidRDefault="00676863" w:rsidP="007931B4">
      <w:pPr>
        <w:rPr>
          <w:rFonts w:eastAsiaTheme="majorEastAsia" w:cstheme="minorHAnsi"/>
          <w:color w:val="0D0D0D" w:themeColor="text1" w:themeTint="F2"/>
          <w:sz w:val="24"/>
          <w:szCs w:val="24"/>
        </w:rPr>
      </w:pPr>
      <w:r w:rsidRPr="00123388">
        <w:rPr>
          <w:rFonts w:cstheme="minorHAnsi"/>
          <w:color w:val="0D0D0D" w:themeColor="text1" w:themeTint="F2"/>
          <w:sz w:val="24"/>
          <w:szCs w:val="24"/>
        </w:rPr>
        <w:br w:type="page"/>
      </w:r>
      <w:bookmarkStart w:id="53" w:name="_GoBack"/>
      <w:bookmarkEnd w:id="53"/>
    </w:p>
    <w:p w14:paraId="1B0FAE96" w14:textId="34793C7F" w:rsidR="00D336D2" w:rsidRPr="00123388" w:rsidRDefault="00D336D2" w:rsidP="007931B4">
      <w:pPr>
        <w:pStyle w:val="berschrift1"/>
        <w:numPr>
          <w:ilvl w:val="0"/>
          <w:numId w:val="1"/>
        </w:numPr>
        <w:rPr>
          <w:rFonts w:asciiTheme="minorHAnsi" w:hAnsiTheme="minorHAnsi" w:cstheme="minorHAnsi"/>
          <w:color w:val="0D0D0D" w:themeColor="text1" w:themeTint="F2"/>
        </w:rPr>
      </w:pPr>
      <w:bookmarkStart w:id="54" w:name="Functional"/>
      <w:r w:rsidRPr="00123388">
        <w:rPr>
          <w:rFonts w:asciiTheme="minorHAnsi" w:hAnsiTheme="minorHAnsi" w:cstheme="minorHAnsi"/>
          <w:color w:val="0D0D0D" w:themeColor="text1" w:themeTint="F2"/>
        </w:rPr>
        <w:lastRenderedPageBreak/>
        <w:t>Functional Requirements</w:t>
      </w:r>
    </w:p>
    <w:p w14:paraId="2A1293AD" w14:textId="77777777" w:rsidR="00CB314A" w:rsidRPr="00123388" w:rsidRDefault="00CB314A" w:rsidP="007931B4">
      <w:pPr>
        <w:rPr>
          <w:color w:val="0D0D0D" w:themeColor="text1" w:themeTint="F2"/>
          <w:sz w:val="24"/>
          <w:szCs w:val="24"/>
        </w:rPr>
      </w:pPr>
    </w:p>
    <w:bookmarkEnd w:id="54"/>
    <w:p w14:paraId="39A86BF2" w14:textId="57E1FA50" w:rsidR="00D336D2" w:rsidRPr="00123388" w:rsidRDefault="00CB314A" w:rsidP="007931B4">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D336D2" w:rsidRPr="00123388">
        <w:rPr>
          <w:rFonts w:asciiTheme="minorHAnsi" w:hAnsiTheme="minorHAnsi" w:cstheme="minorHAnsi"/>
          <w:color w:val="0D0D0D" w:themeColor="text1" w:themeTint="F2"/>
          <w:sz w:val="28"/>
          <w:szCs w:val="28"/>
        </w:rPr>
        <w:t>The Scope of the Work</w:t>
      </w:r>
    </w:p>
    <w:p w14:paraId="74E1E1A4" w14:textId="77777777" w:rsidR="00331B9B" w:rsidRPr="00123388" w:rsidRDefault="00331B9B" w:rsidP="007931B4">
      <w:pPr>
        <w:ind w:left="720"/>
        <w:rPr>
          <w:rFonts w:cstheme="minorHAnsi"/>
          <w:color w:val="0D0D0D" w:themeColor="text1" w:themeTint="F2"/>
          <w:sz w:val="24"/>
          <w:szCs w:val="24"/>
        </w:rPr>
      </w:pPr>
    </w:p>
    <w:p w14:paraId="558C806B" w14:textId="1A838AB6"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During </w:t>
      </w:r>
      <w:r w:rsidR="00030E8C"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 xml:space="preserve">periods of </w:t>
      </w:r>
      <w:r w:rsidR="00885EA8" w:rsidRPr="00123388">
        <w:rPr>
          <w:rFonts w:cstheme="minorHAnsi"/>
          <w:color w:val="0D0D0D" w:themeColor="text1" w:themeTint="F2"/>
          <w:sz w:val="24"/>
          <w:szCs w:val="24"/>
        </w:rPr>
        <w:t xml:space="preserve">the </w:t>
      </w:r>
      <w:r w:rsidRPr="00123388">
        <w:rPr>
          <w:rFonts w:cstheme="minorHAnsi"/>
          <w:color w:val="0D0D0D" w:themeColor="text1" w:themeTint="F2"/>
          <w:sz w:val="24"/>
          <w:szCs w:val="24"/>
        </w:rPr>
        <w:t>year</w:t>
      </w:r>
      <w:r w:rsidR="00030E8C" w:rsidRPr="00123388">
        <w:rPr>
          <w:rFonts w:cstheme="minorHAnsi"/>
          <w:color w:val="0D0D0D" w:themeColor="text1" w:themeTint="F2"/>
          <w:sz w:val="24"/>
          <w:szCs w:val="24"/>
        </w:rPr>
        <w:t xml:space="preserve"> when </w:t>
      </w:r>
      <w:r w:rsidRPr="00123388">
        <w:rPr>
          <w:rFonts w:cstheme="minorHAnsi"/>
          <w:color w:val="0D0D0D" w:themeColor="text1" w:themeTint="F2"/>
          <w:sz w:val="24"/>
          <w:szCs w:val="24"/>
        </w:rPr>
        <w:t xml:space="preserve">planting and harvesting </w:t>
      </w:r>
      <w:r w:rsidR="00030E8C" w:rsidRPr="00123388">
        <w:rPr>
          <w:rFonts w:cstheme="minorHAnsi"/>
          <w:color w:val="0D0D0D" w:themeColor="text1" w:themeTint="F2"/>
          <w:sz w:val="24"/>
          <w:szCs w:val="24"/>
        </w:rPr>
        <w:t>is done</w:t>
      </w:r>
      <w:r w:rsidRPr="00123388">
        <w:rPr>
          <w:rFonts w:cstheme="minorHAnsi"/>
          <w:color w:val="0D0D0D" w:themeColor="text1" w:themeTint="F2"/>
          <w:sz w:val="24"/>
          <w:szCs w:val="24"/>
        </w:rPr>
        <w:t xml:space="preserve">, farmers have to go and inspect the fields while monitoring the ongoing work across their organization. Driving from field to field, they don’t have the access to their office </w:t>
      </w:r>
      <w:r w:rsidR="00030E8C" w:rsidRPr="00123388">
        <w:rPr>
          <w:rFonts w:cstheme="minorHAnsi"/>
          <w:color w:val="0D0D0D" w:themeColor="text1" w:themeTint="F2"/>
          <w:sz w:val="24"/>
          <w:szCs w:val="24"/>
        </w:rPr>
        <w:t xml:space="preserve">or </w:t>
      </w:r>
      <w:r w:rsidRPr="00123388">
        <w:rPr>
          <w:rFonts w:cstheme="minorHAnsi"/>
          <w:color w:val="0D0D0D" w:themeColor="text1" w:themeTint="F2"/>
          <w:sz w:val="24"/>
          <w:szCs w:val="24"/>
        </w:rPr>
        <w:t xml:space="preserve">computer. </w:t>
      </w:r>
      <w:r w:rsidR="00030E8C" w:rsidRPr="00123388">
        <w:rPr>
          <w:rFonts w:cstheme="minorHAnsi"/>
          <w:color w:val="0D0D0D" w:themeColor="text1" w:themeTint="F2"/>
          <w:sz w:val="24"/>
          <w:szCs w:val="24"/>
        </w:rPr>
        <w:t>Additionally</w:t>
      </w:r>
      <w:r w:rsidRPr="00123388">
        <w:rPr>
          <w:rFonts w:cstheme="minorHAnsi"/>
          <w:color w:val="0D0D0D" w:themeColor="text1" w:themeTint="F2"/>
          <w:sz w:val="24"/>
          <w:szCs w:val="24"/>
        </w:rPr>
        <w:t xml:space="preserve">, the data consumption </w:t>
      </w:r>
      <w:r w:rsidR="00030E8C" w:rsidRPr="00123388">
        <w:rPr>
          <w:rFonts w:cstheme="minorHAnsi"/>
          <w:color w:val="0D0D0D" w:themeColor="text1" w:themeTint="F2"/>
          <w:sz w:val="24"/>
          <w:szCs w:val="24"/>
        </w:rPr>
        <w:t>and</w:t>
      </w:r>
      <w:r w:rsidRPr="00123388">
        <w:rPr>
          <w:rFonts w:cstheme="minorHAnsi"/>
          <w:color w:val="0D0D0D" w:themeColor="text1" w:themeTint="F2"/>
          <w:sz w:val="24"/>
          <w:szCs w:val="24"/>
        </w:rPr>
        <w:t xml:space="preserve"> the interrupted connectivity in some</w:t>
      </w:r>
      <w:r w:rsidR="00030E8C" w:rsidRPr="00123388">
        <w:rPr>
          <w:rFonts w:cstheme="minorHAnsi"/>
          <w:color w:val="0D0D0D" w:themeColor="text1" w:themeTint="F2"/>
          <w:sz w:val="24"/>
          <w:szCs w:val="24"/>
        </w:rPr>
        <w:t xml:space="preserve"> field locations can also be an issue</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With the mentioned issues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it is </w:t>
      </w:r>
      <w:del w:id="55" w:author="Anwari, Mahrukh" w:date="2019-10-17T12:58:00Z">
        <w:r w:rsidR="00030E8C" w:rsidRPr="00123388" w:rsidDel="00D83DAB">
          <w:rPr>
            <w:rFonts w:cstheme="minorHAnsi"/>
            <w:color w:val="0D0D0D" w:themeColor="text1" w:themeTint="F2"/>
            <w:sz w:val="24"/>
            <w:szCs w:val="24"/>
          </w:rPr>
          <w:delText xml:space="preserve">also </w:delText>
        </w:r>
      </w:del>
      <w:r w:rsidR="00030E8C" w:rsidRPr="00123388">
        <w:rPr>
          <w:rFonts w:cstheme="minorHAnsi"/>
          <w:color w:val="0D0D0D" w:themeColor="text1" w:themeTint="F2"/>
          <w:sz w:val="24"/>
          <w:szCs w:val="24"/>
        </w:rPr>
        <w:t xml:space="preserve">difficult for </w:t>
      </w:r>
      <w:r w:rsidRPr="00123388">
        <w:rPr>
          <w:rFonts w:cstheme="minorHAnsi"/>
          <w:color w:val="0D0D0D" w:themeColor="text1" w:themeTint="F2"/>
          <w:sz w:val="24"/>
          <w:szCs w:val="24"/>
        </w:rPr>
        <w:t>farmers</w:t>
      </w:r>
      <w:r w:rsidR="00030E8C" w:rsidRPr="00123388">
        <w:rPr>
          <w:rFonts w:cstheme="minorHAnsi"/>
          <w:color w:val="0D0D0D" w:themeColor="text1" w:themeTint="F2"/>
          <w:sz w:val="24"/>
          <w:szCs w:val="24"/>
        </w:rPr>
        <w:t xml:space="preserve"> to</w:t>
      </w:r>
      <w:r w:rsidRPr="00123388">
        <w:rPr>
          <w:rFonts w:cstheme="minorHAnsi"/>
          <w:color w:val="0D0D0D" w:themeColor="text1" w:themeTint="F2"/>
          <w:sz w:val="24"/>
          <w:szCs w:val="24"/>
        </w:rPr>
        <w:t xml:space="preserve"> manage </w:t>
      </w:r>
      <w:r w:rsidR="00030E8C" w:rsidRPr="00123388">
        <w:rPr>
          <w:rFonts w:cstheme="minorHAnsi"/>
          <w:color w:val="0D0D0D" w:themeColor="text1" w:themeTint="F2"/>
          <w:sz w:val="24"/>
          <w:szCs w:val="24"/>
        </w:rPr>
        <w:t>taking</w:t>
      </w:r>
      <w:r w:rsidRPr="00123388">
        <w:rPr>
          <w:rFonts w:cstheme="minorHAnsi"/>
          <w:color w:val="0D0D0D" w:themeColor="text1" w:themeTint="F2"/>
          <w:sz w:val="24"/>
          <w:szCs w:val="24"/>
        </w:rPr>
        <w:t xml:space="preserve"> notes about important observations and monitor the </w:t>
      </w:r>
      <w:r w:rsidR="00842F88" w:rsidRPr="00123388">
        <w:rPr>
          <w:rFonts w:cstheme="minorHAnsi"/>
          <w:color w:val="0D0D0D" w:themeColor="text1" w:themeTint="F2"/>
          <w:sz w:val="24"/>
          <w:szCs w:val="24"/>
        </w:rPr>
        <w:t>tasks</w:t>
      </w:r>
      <w:r w:rsidRPr="00123388">
        <w:rPr>
          <w:rFonts w:cstheme="minorHAnsi"/>
          <w:color w:val="0D0D0D" w:themeColor="text1" w:themeTint="F2"/>
          <w:sz w:val="24"/>
          <w:szCs w:val="24"/>
        </w:rPr>
        <w:t xml:space="preserve"> </w:t>
      </w:r>
      <w:r w:rsidR="00030E8C" w:rsidRPr="00123388">
        <w:rPr>
          <w:rFonts w:cstheme="minorHAnsi"/>
          <w:color w:val="0D0D0D" w:themeColor="text1" w:themeTint="F2"/>
          <w:sz w:val="24"/>
          <w:szCs w:val="24"/>
        </w:rPr>
        <w:t xml:space="preserve">simultaneously </w:t>
      </w:r>
      <w:r w:rsidRPr="00123388">
        <w:rPr>
          <w:rFonts w:cstheme="minorHAnsi"/>
          <w:color w:val="0D0D0D" w:themeColor="text1" w:themeTint="F2"/>
          <w:sz w:val="24"/>
          <w:szCs w:val="24"/>
        </w:rPr>
        <w:t xml:space="preserve">while </w:t>
      </w:r>
      <w:r w:rsidR="00842F88" w:rsidRPr="00123388">
        <w:rPr>
          <w:rFonts w:cstheme="minorHAnsi"/>
          <w:color w:val="0D0D0D" w:themeColor="text1" w:themeTint="F2"/>
          <w:sz w:val="24"/>
          <w:szCs w:val="24"/>
        </w:rPr>
        <w:t>driving</w:t>
      </w:r>
      <w:r w:rsidRPr="00123388">
        <w:rPr>
          <w:rFonts w:cstheme="minorHAnsi"/>
          <w:color w:val="0D0D0D" w:themeColor="text1" w:themeTint="F2"/>
          <w:sz w:val="24"/>
          <w:szCs w:val="24"/>
        </w:rPr>
        <w:t xml:space="preserve">. Given the current problems, this project aims at solving them, by providing a platform for the user to </w:t>
      </w:r>
      <w:r w:rsidR="00676863" w:rsidRPr="00123388">
        <w:rPr>
          <w:rFonts w:cstheme="minorHAnsi"/>
          <w:color w:val="0D0D0D" w:themeColor="text1" w:themeTint="F2"/>
          <w:sz w:val="24"/>
          <w:szCs w:val="24"/>
        </w:rPr>
        <w:t>perform</w:t>
      </w:r>
      <w:r w:rsidRPr="00123388">
        <w:rPr>
          <w:rFonts w:cstheme="minorHAnsi"/>
          <w:color w:val="0D0D0D" w:themeColor="text1" w:themeTint="F2"/>
          <w:sz w:val="24"/>
          <w:szCs w:val="24"/>
        </w:rPr>
        <w:t xml:space="preserve"> all </w:t>
      </w:r>
      <w:r w:rsidR="00477CDD" w:rsidRPr="00123388">
        <w:rPr>
          <w:rFonts w:cstheme="minorHAnsi"/>
          <w:color w:val="0D0D0D" w:themeColor="text1" w:themeTint="F2"/>
          <w:sz w:val="24"/>
          <w:szCs w:val="24"/>
        </w:rPr>
        <w:t>relevant</w:t>
      </w:r>
      <w:r w:rsidRPr="00123388">
        <w:rPr>
          <w:rFonts w:cstheme="minorHAnsi"/>
          <w:color w:val="0D0D0D" w:themeColor="text1" w:themeTint="F2"/>
          <w:sz w:val="24"/>
          <w:szCs w:val="24"/>
        </w:rPr>
        <w:t xml:space="preserve"> operations, while dealing with </w:t>
      </w:r>
      <w:r w:rsidR="00477CDD" w:rsidRPr="00123388">
        <w:rPr>
          <w:rFonts w:cstheme="minorHAnsi"/>
          <w:color w:val="0D0D0D" w:themeColor="text1" w:themeTint="F2"/>
          <w:sz w:val="24"/>
          <w:szCs w:val="24"/>
        </w:rPr>
        <w:t>issues like connectivity</w:t>
      </w:r>
      <w:r w:rsidRPr="00123388">
        <w:rPr>
          <w:rFonts w:cstheme="minorHAnsi"/>
          <w:color w:val="0D0D0D" w:themeColor="text1" w:themeTint="F2"/>
          <w:sz w:val="24"/>
          <w:szCs w:val="24"/>
        </w:rPr>
        <w:t xml:space="preserve">. </w:t>
      </w:r>
    </w:p>
    <w:p w14:paraId="0A275D3E" w14:textId="67C5DF0F"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With this project the CarPlay and Android Auto features will be explored and used in a way that our client can benefit. Everything done during the project will provide an insight to the client how this car technology could be used </w:t>
      </w:r>
      <w:r w:rsidR="00030E8C" w:rsidRPr="00123388">
        <w:rPr>
          <w:rFonts w:cstheme="minorHAnsi"/>
          <w:color w:val="0D0D0D" w:themeColor="text1" w:themeTint="F2"/>
          <w:sz w:val="24"/>
          <w:szCs w:val="24"/>
        </w:rPr>
        <w:t xml:space="preserve">at its </w:t>
      </w:r>
      <w:r w:rsidRPr="00123388">
        <w:rPr>
          <w:rFonts w:cstheme="minorHAnsi"/>
          <w:color w:val="0D0D0D" w:themeColor="text1" w:themeTint="F2"/>
          <w:sz w:val="24"/>
          <w:szCs w:val="24"/>
        </w:rPr>
        <w:t>best and in the most efficient way that their customers</w:t>
      </w:r>
      <w:r w:rsidR="00855CDC" w:rsidRPr="00123388">
        <w:rPr>
          <w:rFonts w:cstheme="minorHAnsi"/>
          <w:color w:val="0D0D0D" w:themeColor="text1" w:themeTint="F2"/>
          <w:sz w:val="24"/>
          <w:szCs w:val="24"/>
        </w:rPr>
        <w:t xml:space="preserve"> can be</w:t>
      </w:r>
      <w:r w:rsidRPr="00123388">
        <w:rPr>
          <w:rFonts w:cstheme="minorHAnsi"/>
          <w:color w:val="0D0D0D" w:themeColor="text1" w:themeTint="F2"/>
          <w:sz w:val="24"/>
          <w:szCs w:val="24"/>
        </w:rPr>
        <w:t xml:space="preserve"> benefit</w:t>
      </w:r>
      <w:r w:rsidR="00855CDC" w:rsidRPr="00123388">
        <w:rPr>
          <w:rFonts w:cstheme="minorHAnsi"/>
          <w:color w:val="0D0D0D" w:themeColor="text1" w:themeTint="F2"/>
          <w:sz w:val="24"/>
          <w:szCs w:val="24"/>
        </w:rPr>
        <w:t>ed</w:t>
      </w:r>
      <w:r w:rsidRPr="00123388">
        <w:rPr>
          <w:rFonts w:cstheme="minorHAnsi"/>
          <w:color w:val="0D0D0D" w:themeColor="text1" w:themeTint="F2"/>
          <w:sz w:val="24"/>
          <w:szCs w:val="24"/>
        </w:rPr>
        <w:t xml:space="preserve">. This project will integrate the existing John Deere functionality with </w:t>
      </w:r>
      <w:r w:rsidR="00855CDC" w:rsidRPr="00123388">
        <w:rPr>
          <w:rFonts w:cstheme="minorHAnsi"/>
          <w:color w:val="0D0D0D" w:themeColor="text1" w:themeTint="F2"/>
          <w:sz w:val="24"/>
          <w:szCs w:val="24"/>
        </w:rPr>
        <w:t>creativity and innovation</w:t>
      </w:r>
      <w:r w:rsidRPr="00123388">
        <w:rPr>
          <w:rFonts w:cstheme="minorHAnsi"/>
          <w:color w:val="0D0D0D" w:themeColor="text1" w:themeTint="F2"/>
          <w:sz w:val="24"/>
          <w:szCs w:val="24"/>
        </w:rPr>
        <w:t xml:space="preserve"> by transferring it to the new platform which can be used in a different setting than what the current users are used to. The application to be built will use the </w:t>
      </w:r>
      <w:del w:id="56" w:author="Anwari, Mahrukh" w:date="2019-10-17T12:59:00Z">
        <w:r w:rsidRPr="00123388" w:rsidDel="00D83DAB">
          <w:rPr>
            <w:rFonts w:cstheme="minorHAnsi"/>
            <w:color w:val="0D0D0D" w:themeColor="text1" w:themeTint="F2"/>
            <w:sz w:val="24"/>
            <w:szCs w:val="24"/>
          </w:rPr>
          <w:delText xml:space="preserve">provided </w:delText>
        </w:r>
      </w:del>
      <w:r w:rsidRPr="00123388">
        <w:rPr>
          <w:rFonts w:cstheme="minorHAnsi"/>
          <w:color w:val="0D0D0D" w:themeColor="text1" w:themeTint="F2"/>
          <w:sz w:val="24"/>
          <w:szCs w:val="24"/>
        </w:rPr>
        <w:t xml:space="preserve">data </w:t>
      </w:r>
      <w:ins w:id="57" w:author="Anwari, Mahrukh" w:date="2019-10-17T13:00:00Z">
        <w:r w:rsidR="00D83DAB" w:rsidRPr="00123388">
          <w:rPr>
            <w:rFonts w:cstheme="minorHAnsi"/>
            <w:color w:val="0D0D0D" w:themeColor="text1" w:themeTint="F2"/>
            <w:sz w:val="24"/>
            <w:szCs w:val="24"/>
          </w:rPr>
          <w:t xml:space="preserve">provided </w:t>
        </w:r>
      </w:ins>
      <w:del w:id="58" w:author="Anwari, Mahrukh" w:date="2019-10-17T12:59:00Z">
        <w:r w:rsidRPr="00123388" w:rsidDel="00D83DAB">
          <w:rPr>
            <w:rFonts w:cstheme="minorHAnsi"/>
            <w:color w:val="0D0D0D" w:themeColor="text1" w:themeTint="F2"/>
            <w:sz w:val="24"/>
            <w:szCs w:val="24"/>
          </w:rPr>
          <w:delText xml:space="preserve">from </w:delText>
        </w:r>
      </w:del>
      <w:ins w:id="59" w:author="Anwari, Mahrukh" w:date="2019-10-17T12:59:00Z">
        <w:r w:rsidR="00D83DAB" w:rsidRPr="00123388">
          <w:rPr>
            <w:rFonts w:cstheme="minorHAnsi"/>
            <w:color w:val="0D0D0D" w:themeColor="text1" w:themeTint="F2"/>
            <w:sz w:val="24"/>
            <w:szCs w:val="24"/>
          </w:rPr>
          <w:t>by</w:t>
        </w:r>
        <w:r w:rsidR="00D83DAB" w:rsidRPr="00123388">
          <w:rPr>
            <w:rFonts w:cstheme="minorHAnsi"/>
            <w:color w:val="0D0D0D" w:themeColor="text1" w:themeTint="F2"/>
            <w:sz w:val="24"/>
            <w:szCs w:val="24"/>
          </w:rPr>
          <w:t xml:space="preserve"> </w:t>
        </w:r>
      </w:ins>
      <w:r w:rsidRPr="00123388">
        <w:rPr>
          <w:rFonts w:cstheme="minorHAnsi"/>
          <w:color w:val="0D0D0D" w:themeColor="text1" w:themeTint="F2"/>
          <w:sz w:val="24"/>
          <w:szCs w:val="24"/>
        </w:rPr>
        <w:t>the John Deere API to enable the users with much needed on</w:t>
      </w:r>
      <w:del w:id="60" w:author="Anwari, Mahrukh" w:date="2019-10-17T12:59:00Z">
        <w:r w:rsidRPr="00123388" w:rsidDel="00D83DAB">
          <w:rPr>
            <w:rFonts w:cstheme="minorHAnsi"/>
            <w:color w:val="0D0D0D" w:themeColor="text1" w:themeTint="F2"/>
            <w:sz w:val="24"/>
            <w:szCs w:val="24"/>
          </w:rPr>
          <w:delText xml:space="preserve"> </w:delText>
        </w:r>
      </w:del>
      <w:ins w:id="61"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the</w:t>
      </w:r>
      <w:del w:id="62" w:author="Anwari, Mahrukh" w:date="2019-10-17T13:00:00Z">
        <w:r w:rsidRPr="00123388" w:rsidDel="00D83DAB">
          <w:rPr>
            <w:rFonts w:cstheme="minorHAnsi"/>
            <w:color w:val="0D0D0D" w:themeColor="text1" w:themeTint="F2"/>
            <w:sz w:val="24"/>
            <w:szCs w:val="24"/>
          </w:rPr>
          <w:delText xml:space="preserve"> </w:delText>
        </w:r>
      </w:del>
      <w:ins w:id="63" w:author="Anwari, Mahrukh" w:date="2019-10-17T13:00:00Z">
        <w:r w:rsidR="00D83DAB" w:rsidRPr="00123388">
          <w:rPr>
            <w:rFonts w:cstheme="minorHAnsi"/>
            <w:color w:val="0D0D0D" w:themeColor="text1" w:themeTint="F2"/>
            <w:sz w:val="24"/>
            <w:szCs w:val="24"/>
          </w:rPr>
          <w:t>-</w:t>
        </w:r>
      </w:ins>
      <w:r w:rsidRPr="00123388">
        <w:rPr>
          <w:rFonts w:cstheme="minorHAnsi"/>
          <w:color w:val="0D0D0D" w:themeColor="text1" w:themeTint="F2"/>
          <w:sz w:val="24"/>
          <w:szCs w:val="24"/>
        </w:rPr>
        <w:t>go information. Additionally, the functionality of taking notes</w:t>
      </w:r>
      <w:ins w:id="64" w:author="Anwari, Mahrukh" w:date="2019-10-17T13:00:00Z">
        <w:r w:rsidR="00B2727C" w:rsidRPr="00123388">
          <w:rPr>
            <w:rFonts w:cstheme="minorHAnsi"/>
            <w:color w:val="0D0D0D" w:themeColor="text1" w:themeTint="F2"/>
            <w:sz w:val="24"/>
            <w:szCs w:val="24"/>
          </w:rPr>
          <w:t xml:space="preserve"> and </w:t>
        </w:r>
      </w:ins>
      <w:del w:id="65" w:author="Anwari, Mahrukh" w:date="2019-10-17T13:00:00Z">
        <w:r w:rsidRPr="00123388" w:rsidDel="00B2727C">
          <w:rPr>
            <w:rFonts w:cstheme="minorHAnsi"/>
            <w:color w:val="0D0D0D" w:themeColor="text1" w:themeTint="F2"/>
            <w:sz w:val="24"/>
            <w:szCs w:val="24"/>
          </w:rPr>
          <w:delText xml:space="preserve">, </w:delText>
        </w:r>
      </w:del>
      <w:r w:rsidRPr="00123388">
        <w:rPr>
          <w:rFonts w:cstheme="minorHAnsi"/>
          <w:color w:val="0D0D0D" w:themeColor="text1" w:themeTint="F2"/>
          <w:sz w:val="24"/>
          <w:szCs w:val="24"/>
        </w:rPr>
        <w:t>voice memos</w:t>
      </w:r>
      <w:del w:id="66" w:author="Anwari, Mahrukh" w:date="2019-10-17T13:00:00Z">
        <w:r w:rsidRPr="00123388" w:rsidDel="00B2727C">
          <w:rPr>
            <w:rFonts w:cstheme="minorHAnsi"/>
            <w:color w:val="0D0D0D" w:themeColor="text1" w:themeTint="F2"/>
            <w:sz w:val="24"/>
            <w:szCs w:val="24"/>
          </w:rPr>
          <w:delText xml:space="preserve"> and photos</w:delText>
        </w:r>
      </w:del>
      <w:commentRangeStart w:id="67"/>
      <w:r w:rsidRPr="00123388">
        <w:rPr>
          <w:rFonts w:cstheme="minorHAnsi"/>
          <w:color w:val="0D0D0D" w:themeColor="text1" w:themeTint="F2"/>
          <w:sz w:val="24"/>
          <w:szCs w:val="24"/>
        </w:rPr>
        <w:t>, implicitly connected to the field, through the application will save the user</w:t>
      </w:r>
      <w:r w:rsidR="004E37C0" w:rsidRPr="00123388">
        <w:rPr>
          <w:rFonts w:cstheme="minorHAnsi"/>
          <w:color w:val="0D0D0D" w:themeColor="text1" w:themeTint="F2"/>
          <w:sz w:val="24"/>
          <w:szCs w:val="24"/>
        </w:rPr>
        <w:t xml:space="preserve"> from</w:t>
      </w:r>
      <w:r w:rsidRPr="00123388">
        <w:rPr>
          <w:rFonts w:cstheme="minorHAnsi"/>
          <w:color w:val="0D0D0D" w:themeColor="text1" w:themeTint="F2"/>
          <w:sz w:val="24"/>
          <w:szCs w:val="24"/>
        </w:rPr>
        <w:t xml:space="preserve"> the</w:t>
      </w:r>
      <w:r w:rsidR="0005055E"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trouble of forgetting important facts or linking the observations to the object of interest.</w:t>
      </w:r>
      <w:commentRangeEnd w:id="67"/>
      <w:r w:rsidR="00B2727C" w:rsidRPr="00123388">
        <w:rPr>
          <w:rStyle w:val="Kommentarzeichen"/>
          <w:color w:val="0D0D0D" w:themeColor="text1" w:themeTint="F2"/>
        </w:rPr>
        <w:commentReference w:id="67"/>
      </w:r>
    </w:p>
    <w:p w14:paraId="2330DB3B" w14:textId="77777777"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Remotely controlling the machines, as well as building the application to be used in an agricultural machine is out of scope of this project.</w:t>
      </w:r>
    </w:p>
    <w:p w14:paraId="245739C2" w14:textId="77777777" w:rsidR="00331B9B" w:rsidRPr="00123388" w:rsidRDefault="00331B9B" w:rsidP="007931B4">
      <w:pPr>
        <w:ind w:left="720"/>
        <w:rPr>
          <w:rFonts w:cstheme="minorHAnsi"/>
          <w:color w:val="0D0D0D" w:themeColor="text1" w:themeTint="F2"/>
          <w:sz w:val="28"/>
          <w:szCs w:val="28"/>
        </w:rPr>
      </w:pPr>
    </w:p>
    <w:p w14:paraId="414F7A5A" w14:textId="0125CB5C" w:rsidR="00331B9B" w:rsidRPr="00123388" w:rsidRDefault="00CB314A" w:rsidP="007931B4">
      <w:pPr>
        <w:pStyle w:val="berschrift2"/>
        <w:numPr>
          <w:ilvl w:val="1"/>
          <w:numId w:val="1"/>
        </w:numPr>
        <w:rPr>
          <w:rFonts w:asciiTheme="minorHAnsi" w:hAnsiTheme="minorHAnsi" w:cstheme="minorHAnsi"/>
          <w:color w:val="0D0D0D" w:themeColor="text1" w:themeTint="F2"/>
          <w:sz w:val="28"/>
          <w:szCs w:val="28"/>
        </w:rPr>
      </w:pPr>
      <w:r w:rsidRPr="00123388">
        <w:rPr>
          <w:rFonts w:asciiTheme="minorHAnsi" w:hAnsiTheme="minorHAnsi" w:cstheme="minorHAnsi"/>
          <w:color w:val="0D0D0D" w:themeColor="text1" w:themeTint="F2"/>
          <w:sz w:val="28"/>
          <w:szCs w:val="28"/>
        </w:rPr>
        <w:t xml:space="preserve"> </w:t>
      </w:r>
      <w:r w:rsidR="00331B9B" w:rsidRPr="00123388">
        <w:rPr>
          <w:rFonts w:asciiTheme="minorHAnsi" w:hAnsiTheme="minorHAnsi" w:cstheme="minorHAnsi"/>
          <w:color w:val="0D0D0D" w:themeColor="text1" w:themeTint="F2"/>
          <w:sz w:val="28"/>
          <w:szCs w:val="28"/>
        </w:rPr>
        <w:t>The Scope of the Product</w:t>
      </w:r>
    </w:p>
    <w:p w14:paraId="2115B559" w14:textId="77777777" w:rsidR="00331B9B" w:rsidRPr="00123388" w:rsidRDefault="00331B9B" w:rsidP="007931B4">
      <w:pPr>
        <w:rPr>
          <w:rFonts w:cstheme="minorHAnsi"/>
          <w:color w:val="0D0D0D" w:themeColor="text1" w:themeTint="F2"/>
          <w:sz w:val="24"/>
          <w:szCs w:val="24"/>
        </w:rPr>
      </w:pPr>
    </w:p>
    <w:p w14:paraId="58DAEB53" w14:textId="7F74BE49"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scope of the product includes a mobile application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w:t>
      </w:r>
      <w:r w:rsidR="00477CDD" w:rsidRPr="00123388">
        <w:rPr>
          <w:rFonts w:cstheme="minorHAnsi"/>
          <w:color w:val="0D0D0D" w:themeColor="text1" w:themeTint="F2"/>
          <w:sz w:val="24"/>
          <w:szCs w:val="24"/>
        </w:rPr>
        <w:t>and Android (</w:t>
      </w:r>
      <w:r w:rsidR="00855CDC" w:rsidRPr="00123388">
        <w:rPr>
          <w:rFonts w:cstheme="minorHAnsi"/>
          <w:color w:val="0D0D0D" w:themeColor="text1" w:themeTint="F2"/>
          <w:sz w:val="24"/>
          <w:szCs w:val="24"/>
        </w:rPr>
        <w:t xml:space="preserve">for versions </w:t>
      </w:r>
      <w:r w:rsidR="00477CDD" w:rsidRPr="00123388">
        <w:rPr>
          <w:rFonts w:cstheme="minorHAnsi"/>
          <w:color w:val="0D0D0D" w:themeColor="text1" w:themeTint="F2"/>
          <w:sz w:val="24"/>
          <w:szCs w:val="24"/>
        </w:rPr>
        <w:t xml:space="preserve">refer to </w:t>
      </w:r>
      <w:ins w:id="68" w:author="Anwari, Mahrukh" w:date="2019-10-17T13:04:00Z">
        <w:r w:rsidR="00B2727C" w:rsidRPr="00123388">
          <w:rPr>
            <w:rFonts w:cstheme="minorHAnsi"/>
            <w:color w:val="0D0D0D" w:themeColor="text1" w:themeTint="F2"/>
            <w:sz w:val="24"/>
            <w:szCs w:val="24"/>
          </w:rPr>
          <w:fldChar w:fldCharType="begin"/>
        </w:r>
        <w:r w:rsidR="00B2727C" w:rsidRPr="00123388">
          <w:rPr>
            <w:rFonts w:cstheme="minorHAnsi"/>
            <w:color w:val="0D0D0D" w:themeColor="text1" w:themeTint="F2"/>
            <w:sz w:val="24"/>
            <w:szCs w:val="24"/>
          </w:rPr>
          <w:instrText xml:space="preserve"> HYPERLINK  \l "_Mandated_Constraints" </w:instrText>
        </w:r>
        <w:r w:rsidR="00B2727C" w:rsidRPr="00123388">
          <w:rPr>
            <w:rFonts w:cstheme="minorHAnsi"/>
            <w:color w:val="0D0D0D" w:themeColor="text1" w:themeTint="F2"/>
            <w:sz w:val="24"/>
            <w:szCs w:val="24"/>
          </w:rPr>
        </w:r>
        <w:r w:rsidR="00B2727C" w:rsidRPr="00123388">
          <w:rPr>
            <w:rFonts w:cstheme="minorHAnsi"/>
            <w:color w:val="0D0D0D" w:themeColor="text1" w:themeTint="F2"/>
            <w:sz w:val="24"/>
            <w:szCs w:val="24"/>
          </w:rPr>
          <w:fldChar w:fldCharType="separate"/>
        </w:r>
        <w:r w:rsidR="00477CDD" w:rsidRPr="00123388">
          <w:rPr>
            <w:rStyle w:val="Hyperlink"/>
            <w:rFonts w:cstheme="minorHAnsi"/>
            <w:color w:val="0D0D0D" w:themeColor="text1" w:themeTint="F2"/>
            <w:sz w:val="24"/>
            <w:szCs w:val="24"/>
          </w:rPr>
          <w:t>section 2.</w:t>
        </w:r>
        <w:r w:rsidR="00477CDD" w:rsidRPr="00123388">
          <w:rPr>
            <w:rStyle w:val="Hyperlink"/>
            <w:rFonts w:cstheme="minorHAnsi"/>
            <w:color w:val="0D0D0D" w:themeColor="text1" w:themeTint="F2"/>
            <w:sz w:val="24"/>
            <w:szCs w:val="24"/>
          </w:rPr>
          <w:t>1</w:t>
        </w:r>
        <w:r w:rsidR="00B2727C" w:rsidRPr="00123388">
          <w:rPr>
            <w:rFonts w:cstheme="minorHAnsi"/>
            <w:color w:val="0D0D0D" w:themeColor="text1" w:themeTint="F2"/>
            <w:sz w:val="24"/>
            <w:szCs w:val="24"/>
          </w:rPr>
          <w:fldChar w:fldCharType="end"/>
        </w:r>
      </w:ins>
      <w:r w:rsidR="00477C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 xml:space="preserve">The specific functionalities of the mobile application shall be propagated to be used </w:t>
      </w:r>
      <w:r w:rsidR="00855CDC" w:rsidRPr="00123388">
        <w:rPr>
          <w:rFonts w:cstheme="minorHAnsi"/>
          <w:color w:val="0D0D0D" w:themeColor="text1" w:themeTint="F2"/>
          <w:sz w:val="24"/>
          <w:szCs w:val="24"/>
        </w:rPr>
        <w:t>from</w:t>
      </w:r>
      <w:r w:rsidRPr="00123388">
        <w:rPr>
          <w:rFonts w:cstheme="minorHAnsi"/>
          <w:color w:val="0D0D0D" w:themeColor="text1" w:themeTint="F2"/>
          <w:sz w:val="24"/>
          <w:szCs w:val="24"/>
        </w:rPr>
        <w:t xml:space="preserve"> a headset of the car (CarPlay for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 Auto for Android). Common functionalities may differ based on the platform they are used on.</w:t>
      </w:r>
    </w:p>
    <w:p w14:paraId="6182C0BE" w14:textId="5AE34E26" w:rsidR="00331B9B" w:rsidRPr="00123388" w:rsidRDefault="00331B9B"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 xml:space="preserve">As far as the offered functionalities on the </w:t>
      </w:r>
      <w:r w:rsidR="006331A7" w:rsidRPr="00123388">
        <w:rPr>
          <w:rFonts w:cstheme="minorHAnsi"/>
          <w:color w:val="0D0D0D" w:themeColor="text1" w:themeTint="F2"/>
          <w:sz w:val="24"/>
          <w:szCs w:val="24"/>
        </w:rPr>
        <w:t>iOS</w:t>
      </w:r>
      <w:r w:rsidRPr="00123388">
        <w:rPr>
          <w:rFonts w:cstheme="minorHAnsi"/>
          <w:color w:val="0D0D0D" w:themeColor="text1" w:themeTint="F2"/>
          <w:sz w:val="24"/>
          <w:szCs w:val="24"/>
        </w:rPr>
        <w:t xml:space="preserve"> and Android</w:t>
      </w:r>
      <w:r w:rsidR="00855CDC" w:rsidRPr="00123388">
        <w:rPr>
          <w:rFonts w:cstheme="minorHAnsi"/>
          <w:color w:val="0D0D0D" w:themeColor="text1" w:themeTint="F2"/>
          <w:sz w:val="24"/>
          <w:szCs w:val="24"/>
        </w:rPr>
        <w:t xml:space="preserve"> is concerned</w:t>
      </w:r>
      <w:r w:rsidRPr="00123388">
        <w:rPr>
          <w:rFonts w:cstheme="minorHAnsi"/>
          <w:color w:val="0D0D0D" w:themeColor="text1" w:themeTint="F2"/>
          <w:sz w:val="24"/>
          <w:szCs w:val="24"/>
        </w:rPr>
        <w:t>, it is important to note that the core functionalities will be the same</w:t>
      </w:r>
      <w:r w:rsidR="00855CDC" w:rsidRPr="00123388">
        <w:rPr>
          <w:rFonts w:cstheme="minorHAnsi"/>
          <w:color w:val="0D0D0D" w:themeColor="text1" w:themeTint="F2"/>
          <w:sz w:val="24"/>
          <w:szCs w:val="24"/>
        </w:rPr>
        <w:t xml:space="preserve"> but</w:t>
      </w:r>
      <w:r w:rsidRPr="00123388">
        <w:rPr>
          <w:rFonts w:cstheme="minorHAnsi"/>
          <w:color w:val="0D0D0D" w:themeColor="text1" w:themeTint="F2"/>
          <w:sz w:val="24"/>
          <w:szCs w:val="24"/>
        </w:rPr>
        <w:t xml:space="preserve"> </w:t>
      </w:r>
      <w:r w:rsidR="00855CDC" w:rsidRPr="00123388">
        <w:rPr>
          <w:rFonts w:cstheme="minorHAnsi"/>
          <w:color w:val="0D0D0D" w:themeColor="text1" w:themeTint="F2"/>
          <w:sz w:val="24"/>
          <w:szCs w:val="24"/>
        </w:rPr>
        <w:t xml:space="preserve">the addition of </w:t>
      </w:r>
      <w:r w:rsidRPr="00123388">
        <w:rPr>
          <w:rFonts w:cstheme="minorHAnsi"/>
          <w:color w:val="0D0D0D" w:themeColor="text1" w:themeTint="F2"/>
          <w:sz w:val="24"/>
          <w:szCs w:val="24"/>
        </w:rPr>
        <w:t xml:space="preserve">possible </w:t>
      </w:r>
      <w:r w:rsidR="00855CDC" w:rsidRPr="00123388">
        <w:rPr>
          <w:rFonts w:cstheme="minorHAnsi"/>
          <w:color w:val="0D0D0D" w:themeColor="text1" w:themeTint="F2"/>
          <w:sz w:val="24"/>
          <w:szCs w:val="24"/>
        </w:rPr>
        <w:t xml:space="preserve">platform </w:t>
      </w:r>
      <w:del w:id="69" w:author="Anwari, Mahrukh" w:date="2019-10-17T13:05:00Z">
        <w:r w:rsidR="00855CDC" w:rsidRPr="00123388" w:rsidDel="00B2727C">
          <w:rPr>
            <w:rFonts w:cstheme="minorHAnsi"/>
            <w:color w:val="0D0D0D" w:themeColor="text1" w:themeTint="F2"/>
            <w:sz w:val="24"/>
            <w:szCs w:val="24"/>
          </w:rPr>
          <w:lastRenderedPageBreak/>
          <w:delText xml:space="preserve">specific </w:delText>
        </w:r>
        <w:r w:rsidRPr="00123388" w:rsidDel="00B2727C">
          <w:rPr>
            <w:rFonts w:cstheme="minorHAnsi"/>
            <w:color w:val="0D0D0D" w:themeColor="text1" w:themeTint="F2"/>
            <w:sz w:val="24"/>
            <w:szCs w:val="24"/>
          </w:rPr>
          <w:delText xml:space="preserve"> functionalities</w:delText>
        </w:r>
      </w:del>
      <w:ins w:id="70" w:author="Anwari, Mahrukh" w:date="2019-10-17T13:05:00Z">
        <w:r w:rsidR="00B2727C" w:rsidRPr="00123388">
          <w:rPr>
            <w:rFonts w:cstheme="minorHAnsi"/>
            <w:color w:val="0D0D0D" w:themeColor="text1" w:themeTint="F2"/>
            <w:sz w:val="24"/>
            <w:szCs w:val="24"/>
          </w:rPr>
          <w:t>specific functionalities</w:t>
        </w:r>
      </w:ins>
      <w:r w:rsidR="00855CDC" w:rsidRPr="00123388">
        <w:rPr>
          <w:rFonts w:cstheme="minorHAnsi"/>
          <w:color w:val="0D0D0D" w:themeColor="text1" w:themeTint="F2"/>
          <w:sz w:val="24"/>
          <w:szCs w:val="24"/>
        </w:rPr>
        <w:t xml:space="preserve"> could be there</w:t>
      </w:r>
      <w:r w:rsidRPr="00123388">
        <w:rPr>
          <w:rFonts w:cstheme="minorHAnsi"/>
          <w:color w:val="0D0D0D" w:themeColor="text1" w:themeTint="F2"/>
          <w:sz w:val="24"/>
          <w:szCs w:val="24"/>
        </w:rPr>
        <w:t>. In that way,</w:t>
      </w:r>
      <w:r w:rsidR="00855CDC"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broad range of functionalities can be explored on both platforms together.</w:t>
      </w:r>
    </w:p>
    <w:p w14:paraId="23128BA1" w14:textId="77777777" w:rsidR="00CB314A" w:rsidRPr="00123388" w:rsidRDefault="00CB314A" w:rsidP="007931B4">
      <w:pPr>
        <w:ind w:left="720"/>
        <w:rPr>
          <w:rFonts w:cstheme="minorHAnsi"/>
          <w:color w:val="0D0D0D" w:themeColor="text1" w:themeTint="F2"/>
          <w:sz w:val="24"/>
          <w:szCs w:val="24"/>
        </w:rPr>
      </w:pPr>
    </w:p>
    <w:p w14:paraId="6D844B5F" w14:textId="56A1EC32" w:rsidR="00F43B2D" w:rsidRPr="00123388" w:rsidRDefault="00CB314A" w:rsidP="007931B4">
      <w:pPr>
        <w:tabs>
          <w:tab w:val="left" w:pos="284"/>
          <w:tab w:val="left" w:pos="426"/>
        </w:tabs>
        <w:rPr>
          <w:rFonts w:cstheme="minorHAnsi"/>
          <w:color w:val="0D0D0D" w:themeColor="text1" w:themeTint="F2"/>
          <w:sz w:val="28"/>
          <w:szCs w:val="28"/>
        </w:rPr>
      </w:pPr>
      <w:r w:rsidRPr="00123388">
        <w:rPr>
          <w:rFonts w:cstheme="minorHAnsi"/>
          <w:color w:val="0D0D0D" w:themeColor="text1" w:themeTint="F2"/>
          <w:sz w:val="28"/>
          <w:szCs w:val="28"/>
        </w:rPr>
        <w:t xml:space="preserve">      </w:t>
      </w:r>
      <w:del w:id="71" w:author="Anwari, Mahrukh" w:date="2019-10-17T13:05:00Z">
        <w:r w:rsidR="00C46B53" w:rsidRPr="00123388" w:rsidDel="00B2727C">
          <w:rPr>
            <w:rFonts w:cstheme="minorHAnsi"/>
            <w:color w:val="0D0D0D" w:themeColor="text1" w:themeTint="F2"/>
            <w:sz w:val="28"/>
            <w:szCs w:val="28"/>
          </w:rPr>
          <w:delText xml:space="preserve">3.3 </w:delText>
        </w:r>
        <w:r w:rsidR="00F43B2D" w:rsidRPr="00123388" w:rsidDel="00B2727C">
          <w:rPr>
            <w:rFonts w:cstheme="minorHAnsi"/>
            <w:color w:val="0D0D0D" w:themeColor="text1" w:themeTint="F2"/>
            <w:sz w:val="28"/>
            <w:szCs w:val="28"/>
          </w:rPr>
          <w:delText xml:space="preserve"> Functional</w:delText>
        </w:r>
      </w:del>
      <w:ins w:id="72" w:author="Anwari, Mahrukh" w:date="2019-10-17T13:05:00Z">
        <w:r w:rsidR="00B2727C" w:rsidRPr="00123388">
          <w:rPr>
            <w:rFonts w:cstheme="minorHAnsi"/>
            <w:color w:val="0D0D0D" w:themeColor="text1" w:themeTint="F2"/>
            <w:sz w:val="28"/>
            <w:szCs w:val="28"/>
          </w:rPr>
          <w:t>3.3 Functional</w:t>
        </w:r>
      </w:ins>
      <w:r w:rsidR="00F43B2D" w:rsidRPr="00123388">
        <w:rPr>
          <w:rFonts w:cstheme="minorHAnsi"/>
          <w:color w:val="0D0D0D" w:themeColor="text1" w:themeTint="F2"/>
          <w:sz w:val="28"/>
          <w:szCs w:val="28"/>
        </w:rPr>
        <w:t xml:space="preserve"> and Data Requirements</w:t>
      </w:r>
    </w:p>
    <w:p w14:paraId="67CEC0FA" w14:textId="2AAF1B28" w:rsidR="00F43B2D" w:rsidRPr="00123388" w:rsidRDefault="001E4888" w:rsidP="007931B4">
      <w:pPr>
        <w:ind w:left="720"/>
        <w:jc w:val="both"/>
        <w:rPr>
          <w:rFonts w:cstheme="minorHAnsi"/>
          <w:color w:val="0D0D0D" w:themeColor="text1" w:themeTint="F2"/>
          <w:sz w:val="24"/>
          <w:szCs w:val="24"/>
        </w:rPr>
      </w:pPr>
      <w:r w:rsidRPr="00123388">
        <w:rPr>
          <w:rFonts w:cstheme="minorHAnsi"/>
          <w:color w:val="0D0D0D" w:themeColor="text1" w:themeTint="F2"/>
          <w:sz w:val="24"/>
          <w:szCs w:val="24"/>
        </w:rPr>
        <w:t>The following table elaborates the functional and data requirements.</w:t>
      </w:r>
      <w:r w:rsidR="00BC12F4" w:rsidRPr="00123388">
        <w:rPr>
          <w:rFonts w:cstheme="minorHAnsi"/>
          <w:color w:val="0D0D0D" w:themeColor="text1" w:themeTint="F2"/>
          <w:sz w:val="24"/>
          <w:szCs w:val="24"/>
        </w:rPr>
        <w:t xml:space="preserve"> Since this is an </w:t>
      </w:r>
      <w:r w:rsidR="00CB314A" w:rsidRPr="00123388">
        <w:rPr>
          <w:rFonts w:cstheme="minorHAnsi"/>
          <w:color w:val="0D0D0D" w:themeColor="text1" w:themeTint="F2"/>
          <w:sz w:val="24"/>
          <w:szCs w:val="24"/>
        </w:rPr>
        <w:t xml:space="preserve">    </w:t>
      </w:r>
      <w:r w:rsidR="00BC12F4" w:rsidRPr="00123388">
        <w:rPr>
          <w:rFonts w:cstheme="minorHAnsi"/>
          <w:color w:val="0D0D0D" w:themeColor="text1" w:themeTint="F2"/>
          <w:sz w:val="24"/>
          <w:szCs w:val="24"/>
        </w:rPr>
        <w:t>experimental project, the functional and data requirements may change according to the progress of the product development and will be added accordingly.</w:t>
      </w:r>
    </w:p>
    <w:p w14:paraId="63E208DA" w14:textId="77777777" w:rsidR="0080091B" w:rsidRPr="00123388" w:rsidRDefault="0080091B" w:rsidP="007931B4">
      <w:pPr>
        <w:rPr>
          <w:rFonts w:cstheme="minorHAnsi"/>
          <w:color w:val="0D0D0D" w:themeColor="text1" w:themeTint="F2"/>
          <w:sz w:val="24"/>
          <w:szCs w:val="24"/>
        </w:rPr>
      </w:pPr>
    </w:p>
    <w:tbl>
      <w:tblPr>
        <w:tblStyle w:val="Tabellenraster"/>
        <w:tblW w:w="9042" w:type="dxa"/>
        <w:tblInd w:w="607" w:type="dxa"/>
        <w:tblLayout w:type="fixed"/>
        <w:tblLook w:val="04A0" w:firstRow="1" w:lastRow="0" w:firstColumn="1" w:lastColumn="0" w:noHBand="0" w:noVBand="1"/>
      </w:tblPr>
      <w:tblGrid>
        <w:gridCol w:w="806"/>
        <w:gridCol w:w="2029"/>
        <w:gridCol w:w="2238"/>
        <w:gridCol w:w="2740"/>
        <w:gridCol w:w="1229"/>
        <w:tblGridChange w:id="73">
          <w:tblGrid>
            <w:gridCol w:w="806"/>
            <w:gridCol w:w="2029"/>
            <w:gridCol w:w="2238"/>
            <w:gridCol w:w="2740"/>
            <w:gridCol w:w="1229"/>
          </w:tblGrid>
        </w:tblGridChange>
      </w:tblGrid>
      <w:tr w:rsidR="00123388" w:rsidRPr="00893C68" w14:paraId="3D3BDA20" w14:textId="77777777" w:rsidTr="00893C68">
        <w:tc>
          <w:tcPr>
            <w:tcW w:w="806" w:type="dxa"/>
            <w:shd w:val="clear" w:color="auto" w:fill="A6A6A6" w:themeFill="background1" w:themeFillShade="A6"/>
          </w:tcPr>
          <w:p w14:paraId="4A5B8616" w14:textId="64B95534" w:rsidR="00B30CB1" w:rsidRPr="00893C68" w:rsidRDefault="007931B4" w:rsidP="007931B4">
            <w:pPr>
              <w:rPr>
                <w:b/>
                <w:sz w:val="24"/>
                <w:szCs w:val="24"/>
              </w:rPr>
            </w:pPr>
            <w:proofErr w:type="spellStart"/>
            <w:ins w:id="74" w:author="Anwari, Mahrukh" w:date="2019-10-17T13:11:00Z">
              <w:r w:rsidRPr="00893C68">
                <w:rPr>
                  <w:b/>
                  <w:sz w:val="24"/>
                  <w:szCs w:val="24"/>
                </w:rPr>
                <w:t>Req</w:t>
              </w:r>
              <w:proofErr w:type="spellEnd"/>
              <w:r w:rsidRPr="00893C68">
                <w:rPr>
                  <w:b/>
                  <w:sz w:val="24"/>
                  <w:szCs w:val="24"/>
                </w:rPr>
                <w:t xml:space="preserve"> #</w:t>
              </w:r>
            </w:ins>
          </w:p>
        </w:tc>
        <w:tc>
          <w:tcPr>
            <w:tcW w:w="2029" w:type="dxa"/>
            <w:shd w:val="clear" w:color="auto" w:fill="A6A6A6" w:themeFill="background1" w:themeFillShade="A6"/>
          </w:tcPr>
          <w:p w14:paraId="35889797" w14:textId="432A5715" w:rsidR="00B30CB1" w:rsidRPr="00893C68" w:rsidRDefault="00B30CB1" w:rsidP="007931B4">
            <w:pPr>
              <w:rPr>
                <w:b/>
                <w:sz w:val="24"/>
                <w:szCs w:val="24"/>
              </w:rPr>
            </w:pPr>
            <w:r w:rsidRPr="00893C68">
              <w:rPr>
                <w:b/>
                <w:sz w:val="24"/>
                <w:szCs w:val="24"/>
              </w:rPr>
              <w:t>Description</w:t>
            </w:r>
          </w:p>
        </w:tc>
        <w:tc>
          <w:tcPr>
            <w:tcW w:w="2238" w:type="dxa"/>
            <w:shd w:val="clear" w:color="auto" w:fill="A6A6A6" w:themeFill="background1" w:themeFillShade="A6"/>
          </w:tcPr>
          <w:p w14:paraId="542C5C5D" w14:textId="23D83D92" w:rsidR="00B30CB1" w:rsidRPr="00893C68" w:rsidRDefault="00B30CB1" w:rsidP="007931B4">
            <w:pPr>
              <w:rPr>
                <w:b/>
                <w:sz w:val="24"/>
                <w:szCs w:val="24"/>
              </w:rPr>
            </w:pPr>
            <w:r w:rsidRPr="00893C68">
              <w:rPr>
                <w:b/>
                <w:sz w:val="24"/>
                <w:szCs w:val="24"/>
              </w:rPr>
              <w:t>Rationale</w:t>
            </w:r>
          </w:p>
        </w:tc>
        <w:tc>
          <w:tcPr>
            <w:tcW w:w="2740" w:type="dxa"/>
            <w:shd w:val="clear" w:color="auto" w:fill="A6A6A6" w:themeFill="background1" w:themeFillShade="A6"/>
          </w:tcPr>
          <w:p w14:paraId="44E033D3" w14:textId="416EDD83" w:rsidR="00B30CB1" w:rsidRPr="00893C68" w:rsidRDefault="00B30CB1" w:rsidP="007931B4">
            <w:pPr>
              <w:rPr>
                <w:b/>
                <w:sz w:val="24"/>
                <w:szCs w:val="24"/>
              </w:rPr>
            </w:pPr>
            <w:r w:rsidRPr="00893C68">
              <w:rPr>
                <w:b/>
                <w:sz w:val="24"/>
                <w:szCs w:val="24"/>
              </w:rPr>
              <w:t xml:space="preserve">Fit </w:t>
            </w:r>
            <w:proofErr w:type="spellStart"/>
            <w:r w:rsidRPr="00893C68">
              <w:rPr>
                <w:b/>
                <w:sz w:val="24"/>
                <w:szCs w:val="24"/>
              </w:rPr>
              <w:t>Criterion</w:t>
            </w:r>
            <w:proofErr w:type="spellEnd"/>
          </w:p>
        </w:tc>
        <w:tc>
          <w:tcPr>
            <w:tcW w:w="1229" w:type="dxa"/>
            <w:shd w:val="clear" w:color="auto" w:fill="A6A6A6" w:themeFill="background1" w:themeFillShade="A6"/>
          </w:tcPr>
          <w:p w14:paraId="68310FE6" w14:textId="011B413E" w:rsidR="00B30CB1" w:rsidRPr="00893C68" w:rsidRDefault="00B30CB1" w:rsidP="007931B4">
            <w:pPr>
              <w:rPr>
                <w:b/>
                <w:sz w:val="24"/>
                <w:szCs w:val="24"/>
              </w:rPr>
            </w:pPr>
            <w:proofErr w:type="spellStart"/>
            <w:r w:rsidRPr="00893C68">
              <w:rPr>
                <w:b/>
                <w:sz w:val="24"/>
                <w:szCs w:val="24"/>
              </w:rPr>
              <w:t>Priority</w:t>
            </w:r>
            <w:proofErr w:type="spellEnd"/>
          </w:p>
        </w:tc>
      </w:tr>
      <w:tr w:rsidR="00123388" w:rsidRPr="00123388" w14:paraId="04C2C6B0" w14:textId="77777777" w:rsidTr="007931B4">
        <w:tc>
          <w:tcPr>
            <w:tcW w:w="806" w:type="dxa"/>
          </w:tcPr>
          <w:p w14:paraId="4582EAD5" w14:textId="77777777" w:rsidR="00B30CB1" w:rsidRPr="00123388" w:rsidRDefault="00B30CB1" w:rsidP="007931B4">
            <w:pPr>
              <w:pStyle w:val="Listenabsatz"/>
              <w:numPr>
                <w:ilvl w:val="0"/>
                <w:numId w:val="32"/>
              </w:numPr>
              <w:rPr>
                <w:rFonts w:cstheme="minorHAnsi"/>
                <w:color w:val="0D0D0D" w:themeColor="text1" w:themeTint="F2"/>
                <w:sz w:val="24"/>
                <w:szCs w:val="24"/>
                <w:lang w:val="en-IN"/>
              </w:rPr>
              <w:pPrChange w:id="75" w:author="Anwari, Mahrukh" w:date="2019-10-17T13:15:00Z">
                <w:pPr/>
              </w:pPrChange>
            </w:pPr>
          </w:p>
        </w:tc>
        <w:tc>
          <w:tcPr>
            <w:tcW w:w="2029" w:type="dxa"/>
          </w:tcPr>
          <w:p w14:paraId="75DF4577" w14:textId="3433E271" w:rsidR="00B30CB1" w:rsidRPr="00123388" w:rsidRDefault="00B30CB1" w:rsidP="007931B4">
            <w:pPr>
              <w:rPr>
                <w:rFonts w:cstheme="minorHAnsi"/>
                <w:color w:val="0D0D0D" w:themeColor="text1" w:themeTint="F2"/>
                <w:sz w:val="24"/>
                <w:szCs w:val="24"/>
                <w:lang w:val="en-IN"/>
              </w:rPr>
            </w:pPr>
            <w:ins w:id="76" w:author="Anwari, Mahrukh" w:date="2019-10-17T13:06:00Z">
              <w:r w:rsidRPr="00123388">
                <w:rPr>
                  <w:rFonts w:cstheme="minorHAnsi"/>
                  <w:color w:val="0D0D0D" w:themeColor="text1" w:themeTint="F2"/>
                  <w:sz w:val="24"/>
                  <w:szCs w:val="24"/>
                  <w:lang w:val="en-IN"/>
                </w:rPr>
                <w:t>Needs to receive notifications regarding important information and messages through voice.</w:t>
              </w:r>
            </w:ins>
            <w:del w:id="77" w:author="Anwari, Mahrukh" w:date="2019-10-17T13:06:00Z">
              <w:r w:rsidRPr="00123388" w:rsidDel="00B30CB1">
                <w:rPr>
                  <w:rFonts w:cstheme="minorHAnsi"/>
                  <w:color w:val="0D0D0D" w:themeColor="text1" w:themeTint="F2"/>
                  <w:sz w:val="24"/>
                  <w:szCs w:val="24"/>
                  <w:lang w:val="en-IN"/>
                </w:rPr>
                <w:delText>Needs to get notified about important notifications and messages.</w:delText>
              </w:r>
            </w:del>
          </w:p>
        </w:tc>
        <w:tc>
          <w:tcPr>
            <w:tcW w:w="2238" w:type="dxa"/>
          </w:tcPr>
          <w:p w14:paraId="1178D461" w14:textId="21D2D1B0" w:rsidR="00B30CB1" w:rsidRPr="00123388" w:rsidRDefault="00B30CB1" w:rsidP="007931B4">
            <w:pPr>
              <w:rPr>
                <w:rFonts w:cstheme="minorHAnsi"/>
                <w:color w:val="0D0D0D" w:themeColor="text1" w:themeTint="F2"/>
                <w:sz w:val="24"/>
                <w:szCs w:val="24"/>
                <w:lang w:val="en-IN"/>
              </w:rPr>
            </w:pPr>
            <w:ins w:id="78" w:author="Anwari, Mahrukh" w:date="2019-10-17T13:07:00Z">
              <w:r w:rsidRPr="00123388">
                <w:rPr>
                  <w:rFonts w:cstheme="minorHAnsi"/>
                  <w:color w:val="0D0D0D" w:themeColor="text1" w:themeTint="F2"/>
                  <w:sz w:val="24"/>
                  <w:szCs w:val="24"/>
                  <w:lang w:val="en-IN"/>
                </w:rPr>
                <w:t xml:space="preserve">To be able to know about important information while driving the car without interacting with the mobile. </w:t>
              </w:r>
            </w:ins>
            <w:del w:id="79" w:author="Anwari, Mahrukh" w:date="2019-10-17T13:07:00Z">
              <w:r w:rsidRPr="00123388" w:rsidDel="0096593E">
                <w:rPr>
                  <w:rFonts w:cstheme="minorHAnsi"/>
                  <w:color w:val="0D0D0D" w:themeColor="text1" w:themeTint="F2"/>
                  <w:sz w:val="24"/>
                  <w:szCs w:val="24"/>
                  <w:lang w:val="en-IN"/>
                </w:rPr>
                <w:delText xml:space="preserve">To be able to know about important things to do without wasting time. </w:delText>
              </w:r>
            </w:del>
          </w:p>
        </w:tc>
        <w:tc>
          <w:tcPr>
            <w:tcW w:w="2740" w:type="dxa"/>
          </w:tcPr>
          <w:p w14:paraId="63784150" w14:textId="303B2980" w:rsidR="00B30CB1" w:rsidRPr="00123388" w:rsidRDefault="00B30CB1" w:rsidP="007931B4">
            <w:pPr>
              <w:rPr>
                <w:rFonts w:cstheme="minorHAnsi"/>
                <w:color w:val="0D0D0D" w:themeColor="text1" w:themeTint="F2"/>
                <w:sz w:val="24"/>
                <w:szCs w:val="24"/>
                <w:lang w:val="en-IN"/>
              </w:rPr>
            </w:pPr>
            <w:ins w:id="80" w:author="Anwari, Mahrukh" w:date="2019-10-17T13:07:00Z">
              <w:r w:rsidRPr="00123388">
                <w:rPr>
                  <w:rFonts w:cstheme="minorHAnsi"/>
                  <w:color w:val="0D0D0D" w:themeColor="text1" w:themeTint="F2"/>
                  <w:sz w:val="24"/>
                  <w:szCs w:val="24"/>
                  <w:lang w:val="en-IN"/>
                </w:rPr>
                <w:t>The application should be able to give notifications on the car device and read them out to the user</w:t>
              </w:r>
            </w:ins>
            <w:del w:id="81" w:author="Anwari, Mahrukh" w:date="2019-10-17T13:07:00Z">
              <w:r w:rsidRPr="00123388" w:rsidDel="00B30CB1">
                <w:rPr>
                  <w:rFonts w:cstheme="minorHAnsi"/>
                  <w:color w:val="0D0D0D" w:themeColor="text1" w:themeTint="F2"/>
                  <w:sz w:val="24"/>
                  <w:szCs w:val="24"/>
                  <w:lang w:val="en-IN"/>
                </w:rPr>
                <w:delText>The application should be able to give notifications on smartphones and car devices.</w:delText>
              </w:r>
            </w:del>
          </w:p>
        </w:tc>
        <w:tc>
          <w:tcPr>
            <w:tcW w:w="1229" w:type="dxa"/>
          </w:tcPr>
          <w:p w14:paraId="176E7D1F" w14:textId="7158E040"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ECEEDC4" w14:textId="77777777" w:rsidTr="007931B4">
        <w:tc>
          <w:tcPr>
            <w:tcW w:w="806" w:type="dxa"/>
          </w:tcPr>
          <w:p w14:paraId="705EDE4C" w14:textId="77777777" w:rsidR="00B30CB1" w:rsidRPr="00123388" w:rsidRDefault="00B30CB1" w:rsidP="007931B4">
            <w:pPr>
              <w:pStyle w:val="Listenabsatz"/>
              <w:numPr>
                <w:ilvl w:val="0"/>
                <w:numId w:val="32"/>
              </w:numPr>
              <w:rPr>
                <w:rFonts w:cstheme="minorHAnsi"/>
                <w:color w:val="0D0D0D" w:themeColor="text1" w:themeTint="F2"/>
                <w:sz w:val="24"/>
                <w:szCs w:val="24"/>
                <w:lang w:val="en-IN"/>
                <w:rPrChange w:id="82" w:author="Anwari, Mahrukh" w:date="2019-10-17T13:11:00Z">
                  <w:rPr>
                    <w:lang w:val="en-IN"/>
                  </w:rPr>
                </w:rPrChange>
              </w:rPr>
              <w:pPrChange w:id="83" w:author="Anwari, Mahrukh" w:date="2019-10-17T13:15:00Z">
                <w:pPr/>
              </w:pPrChange>
            </w:pPr>
          </w:p>
        </w:tc>
        <w:tc>
          <w:tcPr>
            <w:tcW w:w="2029" w:type="dxa"/>
          </w:tcPr>
          <w:p w14:paraId="06F1800E" w14:textId="4A77C8CB"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Application should be able to take input commands and give output using voice.</w:t>
            </w:r>
          </w:p>
        </w:tc>
        <w:tc>
          <w:tcPr>
            <w:tcW w:w="2238" w:type="dxa"/>
          </w:tcPr>
          <w:p w14:paraId="79CA59AC" w14:textId="77EB496E"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Driver should not be distracted by the use of application.</w:t>
            </w:r>
          </w:p>
        </w:tc>
        <w:tc>
          <w:tcPr>
            <w:tcW w:w="2740" w:type="dxa"/>
          </w:tcPr>
          <w:p w14:paraId="62DF0B5A" w14:textId="45D4646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should be compatible with Android/iOS voice recognition features.</w:t>
            </w:r>
          </w:p>
        </w:tc>
        <w:tc>
          <w:tcPr>
            <w:tcW w:w="1229" w:type="dxa"/>
          </w:tcPr>
          <w:p w14:paraId="21C35CE1" w14:textId="057A26DE"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57DBAB1B" w14:textId="77777777" w:rsidTr="007931B4">
        <w:tc>
          <w:tcPr>
            <w:tcW w:w="806" w:type="dxa"/>
          </w:tcPr>
          <w:p w14:paraId="76927419" w14:textId="77777777" w:rsidR="00B30CB1" w:rsidRPr="00123388" w:rsidRDefault="00B30CB1" w:rsidP="007931B4">
            <w:pPr>
              <w:pStyle w:val="Listenabsatz"/>
              <w:numPr>
                <w:ilvl w:val="0"/>
                <w:numId w:val="32"/>
              </w:numPr>
              <w:rPr>
                <w:rFonts w:cstheme="minorHAnsi"/>
                <w:color w:val="0D0D0D" w:themeColor="text1" w:themeTint="F2"/>
                <w:sz w:val="24"/>
                <w:szCs w:val="24"/>
                <w:lang w:val="en-IN"/>
                <w:rPrChange w:id="84" w:author="Anwari, Mahrukh" w:date="2019-10-17T13:11:00Z">
                  <w:rPr>
                    <w:lang w:val="en-IN"/>
                  </w:rPr>
                </w:rPrChange>
              </w:rPr>
              <w:pPrChange w:id="85" w:author="Anwari, Mahrukh" w:date="2019-10-17T13:15:00Z">
                <w:pPr/>
              </w:pPrChange>
            </w:pPr>
          </w:p>
        </w:tc>
        <w:tc>
          <w:tcPr>
            <w:tcW w:w="2029" w:type="dxa"/>
          </w:tcPr>
          <w:p w14:paraId="48F2A326" w14:textId="0282FF8D" w:rsidR="00B30CB1" w:rsidRPr="00123388" w:rsidRDefault="00B30CB1" w:rsidP="007931B4">
            <w:pPr>
              <w:rPr>
                <w:rFonts w:cstheme="minorHAnsi"/>
                <w:color w:val="0D0D0D" w:themeColor="text1" w:themeTint="F2"/>
                <w:sz w:val="24"/>
                <w:szCs w:val="24"/>
                <w:lang w:val="en-IN"/>
              </w:rPr>
            </w:pPr>
            <w:ins w:id="86" w:author="Anwari, Mahrukh" w:date="2019-10-17T13:07:00Z">
              <w:r w:rsidRPr="00123388">
                <w:rPr>
                  <w:rFonts w:cstheme="minorHAnsi"/>
                  <w:color w:val="0D0D0D" w:themeColor="text1" w:themeTint="F2"/>
                  <w:sz w:val="24"/>
                  <w:szCs w:val="24"/>
                  <w:lang w:val="en-IN"/>
                </w:rPr>
                <w:t>While driving, user should be able to get information of nearby fields.</w:t>
              </w:r>
            </w:ins>
            <w:del w:id="87" w:author="Anwari, Mahrukh" w:date="2019-10-17T13:07:00Z">
              <w:r w:rsidRPr="00123388" w:rsidDel="00B30CB1">
                <w:rPr>
                  <w:rFonts w:cstheme="minorHAnsi"/>
                  <w:color w:val="0D0D0D" w:themeColor="text1" w:themeTint="F2"/>
                  <w:sz w:val="24"/>
                  <w:szCs w:val="24"/>
                  <w:lang w:val="en-IN"/>
                </w:rPr>
                <w:delText>While driving, get status information about nearby fields.</w:delText>
              </w:r>
            </w:del>
          </w:p>
        </w:tc>
        <w:tc>
          <w:tcPr>
            <w:tcW w:w="2238" w:type="dxa"/>
          </w:tcPr>
          <w:p w14:paraId="1F69B4B6" w14:textId="00CEA13C"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User does not need to go outside the car and </w:t>
            </w:r>
            <w:ins w:id="88" w:author="Anwari, Mahrukh" w:date="2019-10-17T13:08:00Z">
              <w:r w:rsidRPr="00123388">
                <w:rPr>
                  <w:rFonts w:cstheme="minorHAnsi"/>
                  <w:color w:val="0D0D0D" w:themeColor="text1" w:themeTint="F2"/>
                  <w:sz w:val="24"/>
                  <w:szCs w:val="24"/>
                  <w:lang w:val="en-IN"/>
                </w:rPr>
                <w:t>inspect the field.</w:t>
              </w:r>
            </w:ins>
            <w:del w:id="89" w:author="Anwari, Mahrukh" w:date="2019-10-17T13:08:00Z">
              <w:r w:rsidRPr="00123388" w:rsidDel="00B30CB1">
                <w:rPr>
                  <w:rFonts w:cstheme="minorHAnsi"/>
                  <w:color w:val="0D0D0D" w:themeColor="text1" w:themeTint="F2"/>
                  <w:sz w:val="24"/>
                  <w:szCs w:val="24"/>
                  <w:lang w:val="en-IN"/>
                </w:rPr>
                <w:delText>check for the field information.</w:delText>
              </w:r>
            </w:del>
          </w:p>
        </w:tc>
        <w:tc>
          <w:tcPr>
            <w:tcW w:w="2740" w:type="dxa"/>
          </w:tcPr>
          <w:p w14:paraId="35465DAB" w14:textId="469C8B92"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John Deere’s API’s have all relevant data and is accessible by the application.</w:t>
            </w:r>
          </w:p>
        </w:tc>
        <w:tc>
          <w:tcPr>
            <w:tcW w:w="1229" w:type="dxa"/>
          </w:tcPr>
          <w:p w14:paraId="678441C2" w14:textId="65820EC9" w:rsidR="00B30CB1" w:rsidRPr="00123388" w:rsidRDefault="00B30CB1" w:rsidP="007931B4">
            <w:pPr>
              <w:rPr>
                <w:rFonts w:cstheme="minorHAnsi"/>
                <w:color w:val="0D0D0D" w:themeColor="text1" w:themeTint="F2"/>
                <w:sz w:val="24"/>
                <w:szCs w:val="24"/>
              </w:rPr>
            </w:pPr>
            <w:del w:id="90" w:author="Anwari, Mahrukh" w:date="2019-10-17T13:08:00Z">
              <w:r w:rsidRPr="00123388" w:rsidDel="00B30CB1">
                <w:rPr>
                  <w:rFonts w:cstheme="minorHAnsi"/>
                  <w:color w:val="0D0D0D" w:themeColor="text1" w:themeTint="F2"/>
                  <w:sz w:val="24"/>
                  <w:szCs w:val="24"/>
                </w:rPr>
                <w:delText>High</w:delText>
              </w:r>
            </w:del>
            <w:ins w:id="91" w:author="Anwari, Mahrukh" w:date="2019-10-17T13:08:00Z">
              <w:r w:rsidRPr="00123388">
                <w:rPr>
                  <w:rFonts w:cstheme="minorHAnsi"/>
                  <w:color w:val="0D0D0D" w:themeColor="text1" w:themeTint="F2"/>
                  <w:sz w:val="24"/>
                  <w:szCs w:val="24"/>
                </w:rPr>
                <w:t>Medium</w:t>
              </w:r>
            </w:ins>
          </w:p>
        </w:tc>
      </w:tr>
      <w:tr w:rsidR="00123388" w:rsidRPr="00123388" w14:paraId="52E548B5" w14:textId="77777777" w:rsidTr="007931B4">
        <w:tc>
          <w:tcPr>
            <w:tcW w:w="806" w:type="dxa"/>
          </w:tcPr>
          <w:p w14:paraId="318CEBBE" w14:textId="77777777" w:rsidR="00B30CB1" w:rsidRPr="00123388" w:rsidRDefault="00B30CB1" w:rsidP="007931B4">
            <w:pPr>
              <w:pStyle w:val="Listenabsatz"/>
              <w:numPr>
                <w:ilvl w:val="0"/>
                <w:numId w:val="32"/>
              </w:numPr>
              <w:rPr>
                <w:rFonts w:cstheme="minorHAnsi"/>
                <w:color w:val="0D0D0D" w:themeColor="text1" w:themeTint="F2"/>
                <w:sz w:val="24"/>
                <w:szCs w:val="24"/>
                <w:lang w:val="en-IN"/>
                <w:rPrChange w:id="92" w:author="Anwari, Mahrukh" w:date="2019-10-17T13:11:00Z">
                  <w:rPr>
                    <w:lang w:val="en-IN"/>
                  </w:rPr>
                </w:rPrChange>
              </w:rPr>
              <w:pPrChange w:id="93" w:author="Anwari, Mahrukh" w:date="2019-10-17T13:15:00Z">
                <w:pPr/>
              </w:pPrChange>
            </w:pPr>
          </w:p>
        </w:tc>
        <w:tc>
          <w:tcPr>
            <w:tcW w:w="2029" w:type="dxa"/>
          </w:tcPr>
          <w:p w14:paraId="6B5A38D3" w14:textId="6B7CE5E8" w:rsidR="00B30CB1" w:rsidRPr="00123388" w:rsidRDefault="00B30CB1" w:rsidP="007931B4">
            <w:pPr>
              <w:rPr>
                <w:rFonts w:cstheme="minorHAnsi"/>
                <w:color w:val="0D0D0D" w:themeColor="text1" w:themeTint="F2"/>
                <w:sz w:val="24"/>
                <w:szCs w:val="24"/>
                <w:lang w:val="en-IN"/>
              </w:rPr>
            </w:pPr>
            <w:ins w:id="94" w:author="Anwari, Mahrukh" w:date="2019-10-17T13:08:00Z">
              <w:r w:rsidRPr="00123388">
                <w:rPr>
                  <w:rFonts w:cstheme="minorHAnsi"/>
                  <w:color w:val="0D0D0D" w:themeColor="text1" w:themeTint="F2"/>
                  <w:sz w:val="24"/>
                  <w:szCs w:val="24"/>
                  <w:lang w:val="en-IN"/>
                </w:rPr>
                <w:t xml:space="preserve">While driving, user should be able to get information </w:t>
              </w:r>
            </w:ins>
            <w:del w:id="95" w:author="Anwari, Mahrukh" w:date="2019-10-17T13:08:00Z">
              <w:r w:rsidRPr="00123388" w:rsidDel="00B30CB1">
                <w:rPr>
                  <w:rFonts w:cstheme="minorHAnsi"/>
                  <w:color w:val="0D0D0D" w:themeColor="text1" w:themeTint="F2"/>
                  <w:sz w:val="24"/>
                  <w:szCs w:val="24"/>
                  <w:lang w:val="en-IN"/>
                </w:rPr>
                <w:delText xml:space="preserve">Get notifications </w:delText>
              </w:r>
            </w:del>
            <w:ins w:id="96" w:author="Anwari, Mahrukh" w:date="2019-10-17T13:08:00Z">
              <w:r w:rsidRPr="00123388">
                <w:rPr>
                  <w:rFonts w:cstheme="minorHAnsi"/>
                  <w:color w:val="0D0D0D" w:themeColor="text1" w:themeTint="F2"/>
                  <w:sz w:val="24"/>
                  <w:szCs w:val="24"/>
                  <w:lang w:val="en-IN"/>
                </w:rPr>
                <w:t xml:space="preserve"> </w:t>
              </w:r>
            </w:ins>
            <w:r w:rsidRPr="00123388">
              <w:rPr>
                <w:rFonts w:cstheme="minorHAnsi"/>
                <w:color w:val="0D0D0D" w:themeColor="text1" w:themeTint="F2"/>
                <w:sz w:val="24"/>
                <w:szCs w:val="24"/>
                <w:lang w:val="en-IN"/>
              </w:rPr>
              <w:lastRenderedPageBreak/>
              <w:t>about the machines being used in the nearby field.</w:t>
            </w:r>
          </w:p>
        </w:tc>
        <w:tc>
          <w:tcPr>
            <w:tcW w:w="2238" w:type="dxa"/>
          </w:tcPr>
          <w:p w14:paraId="5FCEBA7A" w14:textId="77777777" w:rsidR="004B6D0B" w:rsidRPr="00123388" w:rsidRDefault="00B30CB1" w:rsidP="007931B4">
            <w:pPr>
              <w:pStyle w:val="Listenabsatz"/>
              <w:numPr>
                <w:ilvl w:val="0"/>
                <w:numId w:val="31"/>
              </w:numPr>
              <w:rPr>
                <w:rFonts w:cstheme="minorHAnsi"/>
                <w:color w:val="0D0D0D" w:themeColor="text1" w:themeTint="F2"/>
                <w:sz w:val="24"/>
                <w:szCs w:val="24"/>
                <w:lang w:val="en-IN"/>
              </w:rPr>
            </w:pPr>
            <w:ins w:id="97" w:author="Anwari, Mahrukh" w:date="2019-10-17T13:09:00Z">
              <w:r w:rsidRPr="00123388">
                <w:rPr>
                  <w:rFonts w:cstheme="minorHAnsi"/>
                  <w:color w:val="0D0D0D" w:themeColor="text1" w:themeTint="F2"/>
                  <w:sz w:val="24"/>
                  <w:szCs w:val="24"/>
                  <w:lang w:val="en-IN"/>
                </w:rPr>
                <w:lastRenderedPageBreak/>
                <w:t xml:space="preserve">User does not need to go outside the car and inspect the field. </w:t>
              </w:r>
            </w:ins>
          </w:p>
          <w:p w14:paraId="7F42E877" w14:textId="0249AF17" w:rsidR="00B30CB1" w:rsidRPr="00123388" w:rsidRDefault="00B30CB1" w:rsidP="007931B4">
            <w:pPr>
              <w:pStyle w:val="Listenabsatz"/>
              <w:numPr>
                <w:ilvl w:val="0"/>
                <w:numId w:val="31"/>
              </w:numPr>
              <w:rPr>
                <w:rFonts w:cstheme="minorHAnsi"/>
                <w:color w:val="0D0D0D" w:themeColor="text1" w:themeTint="F2"/>
                <w:sz w:val="24"/>
                <w:szCs w:val="24"/>
                <w:lang w:val="en-IN"/>
              </w:rPr>
            </w:pPr>
            <w:ins w:id="98" w:author="Anwari, Mahrukh" w:date="2019-10-17T13:09:00Z">
              <w:r w:rsidRPr="00123388">
                <w:rPr>
                  <w:rFonts w:cstheme="minorHAnsi"/>
                  <w:color w:val="0D0D0D" w:themeColor="text1" w:themeTint="F2"/>
                  <w:sz w:val="24"/>
                  <w:szCs w:val="24"/>
                  <w:lang w:val="en-IN"/>
                </w:rPr>
                <w:lastRenderedPageBreak/>
                <w:t>User may want to schedule some tasks or take some notes as per the information he receives regarding the machines</w:t>
              </w:r>
            </w:ins>
            <w:del w:id="99" w:author="Anwari, Mahrukh" w:date="2019-10-17T13:09:00Z">
              <w:r w:rsidRPr="00123388" w:rsidDel="00B30CB1">
                <w:rPr>
                  <w:rFonts w:cstheme="minorHAnsi"/>
                  <w:color w:val="0D0D0D" w:themeColor="text1" w:themeTint="F2"/>
                  <w:sz w:val="24"/>
                  <w:szCs w:val="24"/>
                  <w:lang w:val="en-IN"/>
                </w:rPr>
                <w:delText>To schedule the maintenance and refuel tasks in advance.</w:delText>
              </w:r>
            </w:del>
          </w:p>
        </w:tc>
        <w:tc>
          <w:tcPr>
            <w:tcW w:w="2740" w:type="dxa"/>
          </w:tcPr>
          <w:p w14:paraId="44DD1A23" w14:textId="024B96A4" w:rsidR="00B30CB1" w:rsidRPr="00123388" w:rsidRDefault="00B30CB1"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lastRenderedPageBreak/>
              <w:t>The machine/Equipment information provided by the API in use is accurate.</w:t>
            </w:r>
          </w:p>
        </w:tc>
        <w:tc>
          <w:tcPr>
            <w:tcW w:w="1229" w:type="dxa"/>
          </w:tcPr>
          <w:p w14:paraId="714082C2" w14:textId="53D182AF" w:rsidR="00B30CB1" w:rsidRPr="00123388" w:rsidRDefault="00B30CB1"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1F6BBA83" w14:textId="77777777" w:rsidTr="007931B4">
        <w:tc>
          <w:tcPr>
            <w:tcW w:w="806" w:type="dxa"/>
          </w:tcPr>
          <w:p w14:paraId="6282F151" w14:textId="77777777" w:rsidR="00B30CB1" w:rsidRPr="00123388" w:rsidRDefault="00B30CB1" w:rsidP="007931B4">
            <w:pPr>
              <w:pStyle w:val="Listenabsatz"/>
              <w:numPr>
                <w:ilvl w:val="0"/>
                <w:numId w:val="32"/>
              </w:numPr>
              <w:rPr>
                <w:rFonts w:cstheme="minorHAnsi"/>
                <w:strike/>
                <w:color w:val="0D0D0D" w:themeColor="text1" w:themeTint="F2"/>
                <w:sz w:val="24"/>
                <w:szCs w:val="24"/>
                <w:lang w:val="en-IN"/>
                <w:rPrChange w:id="100" w:author="Anwari, Mahrukh" w:date="2019-10-17T13:11:00Z">
                  <w:rPr>
                    <w:lang w:val="en-IN"/>
                  </w:rPr>
                </w:rPrChange>
              </w:rPr>
              <w:pPrChange w:id="101" w:author="Anwari, Mahrukh" w:date="2019-10-17T13:15:00Z">
                <w:pPr/>
              </w:pPrChange>
            </w:pPr>
          </w:p>
        </w:tc>
        <w:tc>
          <w:tcPr>
            <w:tcW w:w="2029" w:type="dxa"/>
          </w:tcPr>
          <w:p w14:paraId="1D513E07" w14:textId="063CB89C" w:rsidR="00B30CB1" w:rsidRPr="00123388" w:rsidRDefault="00B30CB1" w:rsidP="007931B4">
            <w:pPr>
              <w:rPr>
                <w:rFonts w:cstheme="minorHAnsi"/>
                <w:strike/>
                <w:color w:val="0D0D0D" w:themeColor="text1" w:themeTint="F2"/>
                <w:sz w:val="24"/>
                <w:szCs w:val="24"/>
                <w:lang w:val="en-IN"/>
                <w:rPrChange w:id="102"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03" w:author="Anwari, Mahrukh" w:date="2019-10-17T13:09:00Z">
                  <w:rPr>
                    <w:rFonts w:cstheme="minorHAnsi"/>
                    <w:color w:val="000000" w:themeColor="text1"/>
                    <w:sz w:val="24"/>
                    <w:szCs w:val="24"/>
                    <w:lang w:val="en-IN"/>
                  </w:rPr>
                </w:rPrChange>
              </w:rPr>
              <w:t>Ability to take photos and voice notes and uploading them to the operations centre.</w:t>
            </w:r>
          </w:p>
        </w:tc>
        <w:tc>
          <w:tcPr>
            <w:tcW w:w="2238" w:type="dxa"/>
          </w:tcPr>
          <w:p w14:paraId="50C566D6" w14:textId="5A98F8D3" w:rsidR="00B30CB1" w:rsidRPr="00123388" w:rsidRDefault="00B30CB1" w:rsidP="007931B4">
            <w:pPr>
              <w:rPr>
                <w:rFonts w:cstheme="minorHAnsi"/>
                <w:strike/>
                <w:color w:val="0D0D0D" w:themeColor="text1" w:themeTint="F2"/>
                <w:sz w:val="24"/>
                <w:szCs w:val="24"/>
                <w:lang w:val="en-IN"/>
                <w:rPrChange w:id="104"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05" w:author="Anwari, Mahrukh" w:date="2019-10-17T13:09:00Z">
                  <w:rPr>
                    <w:rFonts w:cstheme="minorHAnsi"/>
                    <w:color w:val="000000" w:themeColor="text1"/>
                    <w:sz w:val="24"/>
                    <w:szCs w:val="24"/>
                    <w:lang w:val="en-IN"/>
                  </w:rPr>
                </w:rPrChange>
              </w:rPr>
              <w:t>The collected information will help in future studies.</w:t>
            </w:r>
          </w:p>
        </w:tc>
        <w:tc>
          <w:tcPr>
            <w:tcW w:w="2740" w:type="dxa"/>
          </w:tcPr>
          <w:p w14:paraId="400706D8" w14:textId="03D85403" w:rsidR="00B30CB1" w:rsidRPr="00123388" w:rsidRDefault="00B30CB1" w:rsidP="007931B4">
            <w:pPr>
              <w:rPr>
                <w:rFonts w:cstheme="minorHAnsi"/>
                <w:strike/>
                <w:color w:val="0D0D0D" w:themeColor="text1" w:themeTint="F2"/>
                <w:sz w:val="24"/>
                <w:szCs w:val="24"/>
                <w:lang w:val="en-IN"/>
                <w:rPrChange w:id="106"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07" w:author="Anwari, Mahrukh" w:date="2019-10-17T13:09:00Z">
                  <w:rPr>
                    <w:rFonts w:cstheme="minorHAnsi"/>
                    <w:color w:val="000000" w:themeColor="text1"/>
                    <w:sz w:val="24"/>
                    <w:szCs w:val="24"/>
                    <w:lang w:val="en-IN"/>
                  </w:rPr>
                </w:rPrChange>
              </w:rPr>
              <w:t>The photos are taken using the mobile camera and assuming the device has good internet connectivity.</w:t>
            </w:r>
          </w:p>
        </w:tc>
        <w:tc>
          <w:tcPr>
            <w:tcW w:w="1229" w:type="dxa"/>
          </w:tcPr>
          <w:p w14:paraId="689E63E8" w14:textId="5CC2207C" w:rsidR="00B30CB1" w:rsidRPr="00123388" w:rsidRDefault="00B30CB1" w:rsidP="007931B4">
            <w:pPr>
              <w:rPr>
                <w:rFonts w:cstheme="minorHAnsi"/>
                <w:strike/>
                <w:color w:val="0D0D0D" w:themeColor="text1" w:themeTint="F2"/>
                <w:sz w:val="24"/>
                <w:szCs w:val="24"/>
                <w:rPrChange w:id="108" w:author="Anwari, Mahrukh" w:date="2019-10-17T13:09:00Z">
                  <w:rPr>
                    <w:rFonts w:cstheme="minorHAnsi"/>
                    <w:color w:val="2F5496" w:themeColor="accent1" w:themeShade="BF"/>
                    <w:sz w:val="24"/>
                    <w:szCs w:val="24"/>
                  </w:rPr>
                </w:rPrChange>
              </w:rPr>
            </w:pPr>
            <w:r w:rsidRPr="00123388">
              <w:rPr>
                <w:rFonts w:cstheme="minorHAnsi"/>
                <w:strike/>
                <w:color w:val="0D0D0D" w:themeColor="text1" w:themeTint="F2"/>
                <w:sz w:val="24"/>
                <w:szCs w:val="24"/>
                <w:rPrChange w:id="109" w:author="Anwari, Mahrukh" w:date="2019-10-17T13:09:00Z">
                  <w:rPr>
                    <w:rFonts w:cstheme="minorHAnsi"/>
                    <w:color w:val="2F5496" w:themeColor="accent1" w:themeShade="BF"/>
                    <w:sz w:val="24"/>
                    <w:szCs w:val="24"/>
                  </w:rPr>
                </w:rPrChange>
              </w:rPr>
              <w:t>High</w:t>
            </w:r>
          </w:p>
        </w:tc>
      </w:tr>
      <w:tr w:rsidR="00123388" w:rsidRPr="00123388" w14:paraId="57461718" w14:textId="77777777" w:rsidTr="007931B4">
        <w:tc>
          <w:tcPr>
            <w:tcW w:w="806" w:type="dxa"/>
          </w:tcPr>
          <w:p w14:paraId="7E4C8F29" w14:textId="77777777" w:rsidR="00B30CB1" w:rsidRPr="00123388" w:rsidRDefault="00B30CB1" w:rsidP="007931B4">
            <w:pPr>
              <w:pStyle w:val="Listenabsatz"/>
              <w:numPr>
                <w:ilvl w:val="0"/>
                <w:numId w:val="32"/>
              </w:numPr>
              <w:rPr>
                <w:rFonts w:cstheme="minorHAnsi"/>
                <w:strike/>
                <w:color w:val="0D0D0D" w:themeColor="text1" w:themeTint="F2"/>
                <w:sz w:val="24"/>
                <w:szCs w:val="24"/>
                <w:lang w:val="en-IN"/>
                <w:rPrChange w:id="110" w:author="Anwari, Mahrukh" w:date="2019-10-17T13:11:00Z">
                  <w:rPr>
                    <w:lang w:val="en-IN"/>
                  </w:rPr>
                </w:rPrChange>
              </w:rPr>
              <w:pPrChange w:id="111" w:author="Anwari, Mahrukh" w:date="2019-10-17T13:15:00Z">
                <w:pPr/>
              </w:pPrChange>
            </w:pPr>
          </w:p>
        </w:tc>
        <w:tc>
          <w:tcPr>
            <w:tcW w:w="2029" w:type="dxa"/>
          </w:tcPr>
          <w:p w14:paraId="79B8B3E7" w14:textId="5470968D" w:rsidR="00B30CB1" w:rsidRPr="00123388" w:rsidRDefault="00B30CB1" w:rsidP="007931B4">
            <w:pPr>
              <w:rPr>
                <w:rFonts w:cstheme="minorHAnsi"/>
                <w:strike/>
                <w:color w:val="0D0D0D" w:themeColor="text1" w:themeTint="F2"/>
                <w:sz w:val="24"/>
                <w:szCs w:val="24"/>
                <w:lang w:val="en-IN"/>
                <w:rPrChange w:id="112"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13" w:author="Anwari, Mahrukh" w:date="2019-10-17T13:09:00Z">
                  <w:rPr>
                    <w:rFonts w:cstheme="minorHAnsi"/>
                    <w:color w:val="000000" w:themeColor="text1"/>
                    <w:sz w:val="24"/>
                    <w:szCs w:val="24"/>
                    <w:lang w:val="en-IN"/>
                  </w:rPr>
                </w:rPrChange>
              </w:rPr>
              <w:t>Adding geotagging flags to the map of the field where certain work needs to be done.</w:t>
            </w:r>
          </w:p>
        </w:tc>
        <w:tc>
          <w:tcPr>
            <w:tcW w:w="2238" w:type="dxa"/>
          </w:tcPr>
          <w:p w14:paraId="3DDAA51F" w14:textId="06706282" w:rsidR="00B30CB1" w:rsidRPr="00123388" w:rsidRDefault="00B30CB1" w:rsidP="007931B4">
            <w:pPr>
              <w:rPr>
                <w:rFonts w:cstheme="minorHAnsi"/>
                <w:strike/>
                <w:color w:val="0D0D0D" w:themeColor="text1" w:themeTint="F2"/>
                <w:sz w:val="24"/>
                <w:szCs w:val="24"/>
                <w:lang w:val="en-IN"/>
                <w:rPrChange w:id="114"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15" w:author="Anwari, Mahrukh" w:date="2019-10-17T13:09:00Z">
                  <w:rPr>
                    <w:rFonts w:cstheme="minorHAnsi"/>
                    <w:color w:val="000000" w:themeColor="text1"/>
                    <w:sz w:val="24"/>
                    <w:szCs w:val="24"/>
                    <w:lang w:val="en-IN"/>
                  </w:rPr>
                </w:rPrChange>
              </w:rPr>
              <w:t>The user should be able to identify the location of the scheduled tasks in later point of time.</w:t>
            </w:r>
          </w:p>
        </w:tc>
        <w:tc>
          <w:tcPr>
            <w:tcW w:w="2740" w:type="dxa"/>
          </w:tcPr>
          <w:p w14:paraId="77C75B11" w14:textId="3D9B18BF" w:rsidR="00B30CB1" w:rsidRPr="00123388" w:rsidRDefault="00B30CB1" w:rsidP="007931B4">
            <w:pPr>
              <w:rPr>
                <w:rFonts w:cstheme="minorHAnsi"/>
                <w:strike/>
                <w:color w:val="0D0D0D" w:themeColor="text1" w:themeTint="F2"/>
                <w:sz w:val="24"/>
                <w:szCs w:val="24"/>
                <w:lang w:val="en-IN"/>
                <w:rPrChange w:id="116" w:author="Anwari, Mahrukh" w:date="2019-10-17T13:09: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17" w:author="Anwari, Mahrukh" w:date="2019-10-17T13:09:00Z">
                  <w:rPr>
                    <w:rFonts w:cstheme="minorHAnsi"/>
                    <w:color w:val="000000" w:themeColor="text1"/>
                    <w:sz w:val="24"/>
                    <w:szCs w:val="24"/>
                    <w:lang w:val="en-IN"/>
                  </w:rPr>
                </w:rPrChange>
              </w:rPr>
              <w:t>The accuracy of location information depends upon the device in use.</w:t>
            </w:r>
          </w:p>
          <w:p w14:paraId="07FD6803" w14:textId="60FC0F05" w:rsidR="00B30CB1" w:rsidRPr="00123388" w:rsidRDefault="00B30CB1" w:rsidP="007931B4">
            <w:pPr>
              <w:rPr>
                <w:rFonts w:cstheme="minorHAnsi"/>
                <w:strike/>
                <w:color w:val="0D0D0D" w:themeColor="text1" w:themeTint="F2"/>
                <w:sz w:val="24"/>
                <w:szCs w:val="24"/>
                <w:highlight w:val="yellow"/>
                <w:lang w:val="en-IN"/>
                <w:rPrChange w:id="118" w:author="Anwari, Mahrukh" w:date="2019-10-17T13:09:00Z">
                  <w:rPr>
                    <w:rFonts w:cstheme="minorHAnsi"/>
                    <w:color w:val="000000" w:themeColor="text1"/>
                    <w:sz w:val="24"/>
                    <w:szCs w:val="24"/>
                    <w:highlight w:val="yellow"/>
                    <w:lang w:val="en-IN"/>
                  </w:rPr>
                </w:rPrChange>
              </w:rPr>
            </w:pPr>
          </w:p>
        </w:tc>
        <w:tc>
          <w:tcPr>
            <w:tcW w:w="1229" w:type="dxa"/>
          </w:tcPr>
          <w:p w14:paraId="1F8BF516" w14:textId="7CC9D1BC" w:rsidR="00B30CB1" w:rsidRPr="00123388" w:rsidRDefault="00B30CB1" w:rsidP="007931B4">
            <w:pPr>
              <w:rPr>
                <w:rFonts w:cstheme="minorHAnsi"/>
                <w:strike/>
                <w:color w:val="0D0D0D" w:themeColor="text1" w:themeTint="F2"/>
                <w:sz w:val="24"/>
                <w:szCs w:val="24"/>
                <w:rPrChange w:id="119" w:author="Anwari, Mahrukh" w:date="2019-10-17T13:09:00Z">
                  <w:rPr>
                    <w:rFonts w:cstheme="minorHAnsi"/>
                    <w:color w:val="2F5496" w:themeColor="accent1" w:themeShade="BF"/>
                    <w:sz w:val="24"/>
                    <w:szCs w:val="24"/>
                  </w:rPr>
                </w:rPrChange>
              </w:rPr>
            </w:pPr>
            <w:r w:rsidRPr="00123388">
              <w:rPr>
                <w:rFonts w:cstheme="minorHAnsi"/>
                <w:strike/>
                <w:color w:val="0D0D0D" w:themeColor="text1" w:themeTint="F2"/>
                <w:sz w:val="24"/>
                <w:szCs w:val="24"/>
                <w:rPrChange w:id="120" w:author="Anwari, Mahrukh" w:date="2019-10-17T13:09:00Z">
                  <w:rPr>
                    <w:rFonts w:cstheme="minorHAnsi"/>
                    <w:color w:val="2F5496" w:themeColor="accent1" w:themeShade="BF"/>
                    <w:sz w:val="24"/>
                    <w:szCs w:val="24"/>
                  </w:rPr>
                </w:rPrChange>
              </w:rPr>
              <w:t>High</w:t>
            </w:r>
          </w:p>
        </w:tc>
      </w:tr>
      <w:tr w:rsidR="00123388" w:rsidRPr="00123388" w14:paraId="1040074E" w14:textId="77777777" w:rsidTr="007931B4">
        <w:trPr>
          <w:ins w:id="121" w:author="Anwari, Mahrukh" w:date="2019-10-17T13:09:00Z"/>
        </w:trPr>
        <w:tc>
          <w:tcPr>
            <w:tcW w:w="806" w:type="dxa"/>
          </w:tcPr>
          <w:p w14:paraId="2B547042" w14:textId="77777777" w:rsidR="00B30CB1" w:rsidRPr="00123388" w:rsidRDefault="00B30CB1" w:rsidP="007931B4">
            <w:pPr>
              <w:pStyle w:val="Listenabsatz"/>
              <w:numPr>
                <w:ilvl w:val="0"/>
                <w:numId w:val="32"/>
              </w:numPr>
              <w:rPr>
                <w:ins w:id="122" w:author="Anwari, Mahrukh" w:date="2019-10-17T13:10:00Z"/>
                <w:rFonts w:cstheme="minorHAnsi"/>
                <w:color w:val="0D0D0D" w:themeColor="text1" w:themeTint="F2"/>
                <w:sz w:val="24"/>
                <w:szCs w:val="24"/>
                <w:lang w:val="en-IN"/>
                <w:rPrChange w:id="123" w:author="Anwari, Mahrukh" w:date="2019-10-17T13:11:00Z">
                  <w:rPr>
                    <w:ins w:id="124" w:author="Anwari, Mahrukh" w:date="2019-10-17T13:10:00Z"/>
                    <w:lang w:val="en-IN"/>
                  </w:rPr>
                </w:rPrChange>
              </w:rPr>
              <w:pPrChange w:id="125" w:author="Anwari, Mahrukh" w:date="2019-10-17T13:15:00Z">
                <w:pPr/>
              </w:pPrChange>
            </w:pPr>
          </w:p>
        </w:tc>
        <w:tc>
          <w:tcPr>
            <w:tcW w:w="2029" w:type="dxa"/>
          </w:tcPr>
          <w:p w14:paraId="11BE5DDE" w14:textId="5A1D2655" w:rsidR="00B30CB1" w:rsidRPr="00123388" w:rsidRDefault="00B30CB1" w:rsidP="007931B4">
            <w:pPr>
              <w:rPr>
                <w:ins w:id="126" w:author="Anwari, Mahrukh" w:date="2019-10-17T13:09:00Z"/>
                <w:rFonts w:cstheme="minorHAnsi"/>
                <w:strike/>
                <w:color w:val="0D0D0D" w:themeColor="text1" w:themeTint="F2"/>
                <w:sz w:val="24"/>
                <w:szCs w:val="24"/>
                <w:lang w:val="en-IN"/>
              </w:rPr>
            </w:pPr>
            <w:ins w:id="127" w:author="Anwari, Mahrukh" w:date="2019-10-17T13:10:00Z">
              <w:r w:rsidRPr="00123388">
                <w:rPr>
                  <w:rFonts w:cstheme="minorHAnsi"/>
                  <w:color w:val="0D0D0D" w:themeColor="text1" w:themeTint="F2"/>
                  <w:sz w:val="24"/>
                  <w:szCs w:val="24"/>
                  <w:lang w:val="en-IN"/>
                </w:rPr>
                <w:t>User should be allowed to take notes vocally</w:t>
              </w:r>
            </w:ins>
          </w:p>
        </w:tc>
        <w:tc>
          <w:tcPr>
            <w:tcW w:w="2238" w:type="dxa"/>
          </w:tcPr>
          <w:p w14:paraId="4F23D9DA" w14:textId="71C1721C" w:rsidR="00B30CB1" w:rsidRPr="00123388" w:rsidRDefault="00B30CB1" w:rsidP="007931B4">
            <w:pPr>
              <w:rPr>
                <w:ins w:id="128" w:author="Anwari, Mahrukh" w:date="2019-10-17T13:09:00Z"/>
                <w:rFonts w:cstheme="minorHAnsi"/>
                <w:strike/>
                <w:color w:val="0D0D0D" w:themeColor="text1" w:themeTint="F2"/>
                <w:sz w:val="24"/>
                <w:szCs w:val="24"/>
                <w:lang w:val="en-IN"/>
              </w:rPr>
            </w:pPr>
            <w:ins w:id="129" w:author="Anwari, Mahrukh" w:date="2019-10-17T13:10:00Z">
              <w:r w:rsidRPr="00123388">
                <w:rPr>
                  <w:rFonts w:cstheme="minorHAnsi"/>
                  <w:color w:val="0D0D0D" w:themeColor="text1" w:themeTint="F2"/>
                  <w:sz w:val="24"/>
                  <w:szCs w:val="24"/>
                  <w:lang w:val="en-IN"/>
                </w:rPr>
                <w:t>User should not be distracted with typing notes while driving and hence minimize screen interaction by taking voice input</w:t>
              </w:r>
            </w:ins>
          </w:p>
        </w:tc>
        <w:tc>
          <w:tcPr>
            <w:tcW w:w="2740" w:type="dxa"/>
          </w:tcPr>
          <w:p w14:paraId="2D694F9F" w14:textId="25439F99" w:rsidR="00B30CB1" w:rsidRPr="00123388" w:rsidRDefault="00B30CB1" w:rsidP="007931B4">
            <w:pPr>
              <w:rPr>
                <w:ins w:id="130" w:author="Anwari, Mahrukh" w:date="2019-10-17T13:09:00Z"/>
                <w:rFonts w:cstheme="minorHAnsi"/>
                <w:strike/>
                <w:color w:val="0D0D0D" w:themeColor="text1" w:themeTint="F2"/>
                <w:sz w:val="24"/>
                <w:szCs w:val="24"/>
                <w:lang w:val="en-IN"/>
              </w:rPr>
            </w:pPr>
            <w:ins w:id="131" w:author="Anwari, Mahrukh" w:date="2019-10-17T13:10:00Z">
              <w:r w:rsidRPr="00123388">
                <w:rPr>
                  <w:rFonts w:cstheme="minorHAnsi"/>
                  <w:color w:val="0D0D0D" w:themeColor="text1" w:themeTint="F2"/>
                  <w:sz w:val="24"/>
                  <w:szCs w:val="24"/>
                  <w:lang w:val="en-IN"/>
                </w:rPr>
                <w:t>The car device in use should be compatible with Android/iOS voice recognition features.</w:t>
              </w:r>
            </w:ins>
          </w:p>
        </w:tc>
        <w:tc>
          <w:tcPr>
            <w:tcW w:w="1229" w:type="dxa"/>
          </w:tcPr>
          <w:p w14:paraId="3C204EEB" w14:textId="2E4E7B23" w:rsidR="00B30CB1" w:rsidRPr="00123388" w:rsidRDefault="00B30CB1" w:rsidP="007931B4">
            <w:pPr>
              <w:rPr>
                <w:ins w:id="132" w:author="Anwari, Mahrukh" w:date="2019-10-17T13:09:00Z"/>
                <w:rFonts w:cstheme="minorHAnsi"/>
                <w:strike/>
                <w:color w:val="0D0D0D" w:themeColor="text1" w:themeTint="F2"/>
                <w:sz w:val="24"/>
                <w:szCs w:val="24"/>
              </w:rPr>
            </w:pPr>
            <w:ins w:id="133" w:author="Anwari, Mahrukh" w:date="2019-10-17T13:10:00Z">
              <w:r w:rsidRPr="00123388">
                <w:rPr>
                  <w:rFonts w:cstheme="minorHAnsi"/>
                  <w:color w:val="0D0D0D" w:themeColor="text1" w:themeTint="F2"/>
                  <w:sz w:val="24"/>
                  <w:szCs w:val="24"/>
                </w:rPr>
                <w:t>High</w:t>
              </w:r>
            </w:ins>
          </w:p>
        </w:tc>
      </w:tr>
      <w:tr w:rsidR="00123388" w:rsidRPr="00123388" w14:paraId="5B72CE3D" w14:textId="77777777" w:rsidTr="007931B4">
        <w:trPr>
          <w:ins w:id="134" w:author="Anwari, Mahrukh" w:date="2019-10-17T13:11:00Z"/>
        </w:trPr>
        <w:tc>
          <w:tcPr>
            <w:tcW w:w="806" w:type="dxa"/>
          </w:tcPr>
          <w:p w14:paraId="18495578" w14:textId="77777777" w:rsidR="007931B4" w:rsidRPr="00123388" w:rsidRDefault="007931B4" w:rsidP="007931B4">
            <w:pPr>
              <w:pStyle w:val="Listenabsatz"/>
              <w:numPr>
                <w:ilvl w:val="0"/>
                <w:numId w:val="32"/>
              </w:numPr>
              <w:rPr>
                <w:ins w:id="135" w:author="Anwari, Mahrukh" w:date="2019-10-17T13:11:00Z"/>
                <w:rFonts w:cstheme="minorHAnsi"/>
                <w:color w:val="0D0D0D" w:themeColor="text1" w:themeTint="F2"/>
                <w:sz w:val="24"/>
                <w:szCs w:val="24"/>
                <w:lang w:val="en-IN"/>
              </w:rPr>
            </w:pPr>
          </w:p>
        </w:tc>
        <w:tc>
          <w:tcPr>
            <w:tcW w:w="2029" w:type="dxa"/>
          </w:tcPr>
          <w:p w14:paraId="5060947D" w14:textId="544879DA" w:rsidR="007931B4" w:rsidRPr="00123388" w:rsidRDefault="007931B4" w:rsidP="007931B4">
            <w:pPr>
              <w:rPr>
                <w:ins w:id="136" w:author="Anwari, Mahrukh" w:date="2019-10-17T13:11:00Z"/>
                <w:rFonts w:cstheme="minorHAnsi"/>
                <w:color w:val="0D0D0D" w:themeColor="text1" w:themeTint="F2"/>
                <w:sz w:val="24"/>
                <w:szCs w:val="24"/>
                <w:lang w:val="en-IN"/>
              </w:rPr>
            </w:pPr>
            <w:ins w:id="137" w:author="Anwari, Mahrukh" w:date="2019-10-17T13:12:00Z">
              <w:r w:rsidRPr="00123388">
                <w:rPr>
                  <w:rFonts w:cstheme="minorHAnsi"/>
                  <w:color w:val="0D0D0D" w:themeColor="text1" w:themeTint="F2"/>
                  <w:sz w:val="24"/>
                  <w:szCs w:val="24"/>
                  <w:lang w:val="en-IN"/>
                </w:rPr>
                <w:t xml:space="preserve">Application should read out the notes to the user </w:t>
              </w:r>
            </w:ins>
          </w:p>
        </w:tc>
        <w:tc>
          <w:tcPr>
            <w:tcW w:w="2238" w:type="dxa"/>
          </w:tcPr>
          <w:p w14:paraId="242D6C95" w14:textId="7B777A8E" w:rsidR="007931B4" w:rsidRPr="00123388" w:rsidRDefault="007931B4" w:rsidP="007931B4">
            <w:pPr>
              <w:rPr>
                <w:ins w:id="138" w:author="Anwari, Mahrukh" w:date="2019-10-17T13:11:00Z"/>
                <w:rFonts w:cstheme="minorHAnsi"/>
                <w:color w:val="0D0D0D" w:themeColor="text1" w:themeTint="F2"/>
                <w:sz w:val="24"/>
                <w:szCs w:val="24"/>
                <w:lang w:val="en-IN"/>
              </w:rPr>
            </w:pPr>
            <w:ins w:id="139" w:author="Anwari, Mahrukh" w:date="2019-10-17T13:12:00Z">
              <w:r w:rsidRPr="00123388">
                <w:rPr>
                  <w:rFonts w:cstheme="minorHAnsi"/>
                  <w:color w:val="0D0D0D" w:themeColor="text1" w:themeTint="F2"/>
                  <w:sz w:val="24"/>
                  <w:szCs w:val="24"/>
                  <w:lang w:val="en-IN"/>
                </w:rPr>
                <w:t>User should not be distracted with reading the text off the screen while driving.</w:t>
              </w:r>
            </w:ins>
          </w:p>
        </w:tc>
        <w:tc>
          <w:tcPr>
            <w:tcW w:w="2740" w:type="dxa"/>
          </w:tcPr>
          <w:p w14:paraId="7DAB5C8D" w14:textId="77777777" w:rsidR="007931B4" w:rsidRPr="00123388" w:rsidRDefault="007931B4" w:rsidP="007931B4">
            <w:pPr>
              <w:rPr>
                <w:ins w:id="140" w:author="Anwari, Mahrukh" w:date="2019-10-17T13:11:00Z"/>
                <w:rFonts w:cstheme="minorHAnsi"/>
                <w:color w:val="0D0D0D" w:themeColor="text1" w:themeTint="F2"/>
                <w:sz w:val="24"/>
                <w:szCs w:val="24"/>
                <w:lang w:val="en-IN"/>
              </w:rPr>
            </w:pPr>
          </w:p>
        </w:tc>
        <w:tc>
          <w:tcPr>
            <w:tcW w:w="1229" w:type="dxa"/>
          </w:tcPr>
          <w:p w14:paraId="320A97EB" w14:textId="31A59C0A" w:rsidR="007931B4" w:rsidRPr="00123388" w:rsidRDefault="007931B4" w:rsidP="007931B4">
            <w:pPr>
              <w:rPr>
                <w:ins w:id="141" w:author="Anwari, Mahrukh" w:date="2019-10-17T13:11:00Z"/>
                <w:rFonts w:cstheme="minorHAnsi"/>
                <w:color w:val="0D0D0D" w:themeColor="text1" w:themeTint="F2"/>
                <w:sz w:val="24"/>
                <w:szCs w:val="24"/>
              </w:rPr>
            </w:pPr>
            <w:ins w:id="142" w:author="Anwari, Mahrukh" w:date="2019-10-17T13:12:00Z">
              <w:r w:rsidRPr="00123388">
                <w:rPr>
                  <w:rFonts w:cstheme="minorHAnsi"/>
                  <w:color w:val="0D0D0D" w:themeColor="text1" w:themeTint="F2"/>
                  <w:sz w:val="24"/>
                  <w:szCs w:val="24"/>
                </w:rPr>
                <w:t>High</w:t>
              </w:r>
            </w:ins>
          </w:p>
        </w:tc>
      </w:tr>
      <w:tr w:rsidR="00123388" w:rsidRPr="00123388" w14:paraId="34F614F4" w14:textId="77777777" w:rsidTr="007931B4">
        <w:tc>
          <w:tcPr>
            <w:tcW w:w="806" w:type="dxa"/>
          </w:tcPr>
          <w:p w14:paraId="3D172C81" w14:textId="77777777" w:rsidR="007931B4" w:rsidRPr="00123388" w:rsidRDefault="007931B4" w:rsidP="007931B4">
            <w:pPr>
              <w:pStyle w:val="Listenabsatz"/>
              <w:numPr>
                <w:ilvl w:val="0"/>
                <w:numId w:val="32"/>
              </w:numPr>
              <w:rPr>
                <w:rFonts w:cstheme="minorHAnsi"/>
                <w:color w:val="0D0D0D" w:themeColor="text1" w:themeTint="F2"/>
                <w:sz w:val="24"/>
                <w:szCs w:val="24"/>
                <w:lang w:val="en-IN"/>
              </w:rPr>
            </w:pPr>
          </w:p>
        </w:tc>
        <w:tc>
          <w:tcPr>
            <w:tcW w:w="2029" w:type="dxa"/>
          </w:tcPr>
          <w:p w14:paraId="0333AA76" w14:textId="61636499"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 xml:space="preserve">Notes added shall be synchronized with JD Database. </w:t>
            </w:r>
          </w:p>
        </w:tc>
        <w:tc>
          <w:tcPr>
            <w:tcW w:w="2238" w:type="dxa"/>
          </w:tcPr>
          <w:p w14:paraId="701F3460" w14:textId="33B44C46"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access or refer the notes in a later point of time.</w:t>
            </w:r>
          </w:p>
        </w:tc>
        <w:tc>
          <w:tcPr>
            <w:tcW w:w="2740" w:type="dxa"/>
          </w:tcPr>
          <w:p w14:paraId="782939F7" w14:textId="32849AD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notes added by the user is stored in JD database for longer time periods.</w:t>
            </w:r>
          </w:p>
        </w:tc>
        <w:tc>
          <w:tcPr>
            <w:tcW w:w="1229" w:type="dxa"/>
          </w:tcPr>
          <w:p w14:paraId="60A1A9A5" w14:textId="5D3CD957"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Medium</w:t>
            </w:r>
          </w:p>
        </w:tc>
      </w:tr>
      <w:tr w:rsidR="00123388" w:rsidRPr="00123388" w14:paraId="3E84EE32" w14:textId="77777777" w:rsidTr="007931B4">
        <w:tc>
          <w:tcPr>
            <w:tcW w:w="806" w:type="dxa"/>
          </w:tcPr>
          <w:p w14:paraId="24821FBE" w14:textId="77777777" w:rsidR="007931B4" w:rsidRPr="00123388" w:rsidRDefault="007931B4" w:rsidP="007931B4">
            <w:pPr>
              <w:pStyle w:val="Listenabsatz"/>
              <w:numPr>
                <w:ilvl w:val="0"/>
                <w:numId w:val="32"/>
              </w:numPr>
              <w:rPr>
                <w:rFonts w:cstheme="minorHAnsi"/>
                <w:strike/>
                <w:color w:val="0D0D0D" w:themeColor="text1" w:themeTint="F2"/>
                <w:sz w:val="24"/>
                <w:szCs w:val="24"/>
                <w:lang w:val="en-IN"/>
              </w:rPr>
            </w:pPr>
          </w:p>
        </w:tc>
        <w:tc>
          <w:tcPr>
            <w:tcW w:w="2029" w:type="dxa"/>
          </w:tcPr>
          <w:p w14:paraId="62CA4F2F" w14:textId="3D13326C" w:rsidR="007931B4" w:rsidRPr="00123388" w:rsidRDefault="007931B4" w:rsidP="007931B4">
            <w:pPr>
              <w:rPr>
                <w:rFonts w:cstheme="minorHAnsi"/>
                <w:strike/>
                <w:color w:val="0D0D0D" w:themeColor="text1" w:themeTint="F2"/>
                <w:sz w:val="24"/>
                <w:szCs w:val="24"/>
                <w:lang w:val="en-IN"/>
                <w:rPrChange w:id="143"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44" w:author="Anwari, Mahrukh" w:date="2019-10-17T13:12:00Z">
                  <w:rPr>
                    <w:rFonts w:cstheme="minorHAnsi"/>
                    <w:color w:val="000000" w:themeColor="text1"/>
                    <w:sz w:val="24"/>
                    <w:szCs w:val="24"/>
                    <w:lang w:val="en-IN"/>
                  </w:rPr>
                </w:rPrChange>
              </w:rPr>
              <w:t xml:space="preserve">All the data given by the user should be geotagged. </w:t>
            </w:r>
          </w:p>
        </w:tc>
        <w:tc>
          <w:tcPr>
            <w:tcW w:w="2238" w:type="dxa"/>
          </w:tcPr>
          <w:p w14:paraId="064CB3A4" w14:textId="50F4B394" w:rsidR="007931B4" w:rsidRPr="00123388" w:rsidRDefault="007931B4" w:rsidP="007931B4">
            <w:pPr>
              <w:rPr>
                <w:rFonts w:cstheme="minorHAnsi"/>
                <w:strike/>
                <w:color w:val="0D0D0D" w:themeColor="text1" w:themeTint="F2"/>
                <w:sz w:val="24"/>
                <w:szCs w:val="24"/>
                <w:lang w:val="en-IN"/>
                <w:rPrChange w:id="145"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46" w:author="Anwari, Mahrukh" w:date="2019-10-17T13:12:00Z">
                  <w:rPr>
                    <w:rFonts w:cstheme="minorHAnsi"/>
                    <w:color w:val="000000" w:themeColor="text1"/>
                    <w:sz w:val="24"/>
                    <w:szCs w:val="24"/>
                    <w:lang w:val="en-IN"/>
                  </w:rPr>
                </w:rPrChange>
              </w:rPr>
              <w:t>To eliminate the need of checking from where the data originates.</w:t>
            </w:r>
          </w:p>
        </w:tc>
        <w:tc>
          <w:tcPr>
            <w:tcW w:w="2740" w:type="dxa"/>
          </w:tcPr>
          <w:p w14:paraId="47944DD4" w14:textId="569B13EB" w:rsidR="007931B4" w:rsidRPr="00123388" w:rsidRDefault="007931B4" w:rsidP="007931B4">
            <w:pPr>
              <w:rPr>
                <w:rFonts w:cstheme="minorHAnsi"/>
                <w:strike/>
                <w:color w:val="0D0D0D" w:themeColor="text1" w:themeTint="F2"/>
                <w:sz w:val="24"/>
                <w:szCs w:val="24"/>
                <w:lang w:val="en-IN"/>
                <w:rPrChange w:id="147"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48" w:author="Anwari, Mahrukh" w:date="2019-10-17T13:12:00Z">
                  <w:rPr>
                    <w:rFonts w:cstheme="minorHAnsi"/>
                    <w:color w:val="000000" w:themeColor="text1"/>
                    <w:sz w:val="24"/>
                    <w:szCs w:val="24"/>
                    <w:lang w:val="en-IN"/>
                  </w:rPr>
                </w:rPrChange>
              </w:rPr>
              <w:t xml:space="preserve">The devices in use are capable of storing data with the location coordinates. </w:t>
            </w:r>
          </w:p>
        </w:tc>
        <w:tc>
          <w:tcPr>
            <w:tcW w:w="1229" w:type="dxa"/>
          </w:tcPr>
          <w:p w14:paraId="1F7AA126" w14:textId="778CAC75" w:rsidR="007931B4" w:rsidRPr="00123388" w:rsidRDefault="007931B4" w:rsidP="007931B4">
            <w:pPr>
              <w:rPr>
                <w:rFonts w:cstheme="minorHAnsi"/>
                <w:strike/>
                <w:color w:val="0D0D0D" w:themeColor="text1" w:themeTint="F2"/>
                <w:sz w:val="24"/>
                <w:szCs w:val="24"/>
                <w:rPrChange w:id="149" w:author="Anwari, Mahrukh" w:date="2019-10-17T13:12:00Z">
                  <w:rPr>
                    <w:rFonts w:cstheme="minorHAnsi"/>
                    <w:color w:val="2F5496" w:themeColor="accent1" w:themeShade="BF"/>
                    <w:sz w:val="24"/>
                    <w:szCs w:val="24"/>
                  </w:rPr>
                </w:rPrChange>
              </w:rPr>
            </w:pPr>
            <w:r w:rsidRPr="00123388">
              <w:rPr>
                <w:rFonts w:cstheme="minorHAnsi"/>
                <w:strike/>
                <w:color w:val="0D0D0D" w:themeColor="text1" w:themeTint="F2"/>
                <w:sz w:val="24"/>
                <w:szCs w:val="24"/>
                <w:rPrChange w:id="150" w:author="Anwari, Mahrukh" w:date="2019-10-17T13:12:00Z">
                  <w:rPr>
                    <w:rFonts w:cstheme="minorHAnsi"/>
                    <w:color w:val="2F5496" w:themeColor="accent1" w:themeShade="BF"/>
                    <w:sz w:val="24"/>
                    <w:szCs w:val="24"/>
                  </w:rPr>
                </w:rPrChange>
              </w:rPr>
              <w:t>Medium</w:t>
            </w:r>
          </w:p>
        </w:tc>
      </w:tr>
      <w:tr w:rsidR="00123388" w:rsidRPr="00123388" w14:paraId="533DCD3A" w14:textId="77777777" w:rsidTr="007931B4">
        <w:tc>
          <w:tcPr>
            <w:tcW w:w="806" w:type="dxa"/>
          </w:tcPr>
          <w:p w14:paraId="76F9F5FF" w14:textId="77777777" w:rsidR="007931B4" w:rsidRPr="00123388" w:rsidRDefault="007931B4" w:rsidP="007931B4">
            <w:pPr>
              <w:pStyle w:val="Listenabsatz"/>
              <w:numPr>
                <w:ilvl w:val="0"/>
                <w:numId w:val="32"/>
              </w:numPr>
              <w:rPr>
                <w:rFonts w:cstheme="minorHAnsi"/>
                <w:strike/>
                <w:color w:val="0D0D0D" w:themeColor="text1" w:themeTint="F2"/>
                <w:sz w:val="24"/>
                <w:szCs w:val="24"/>
                <w:lang w:val="en-IN"/>
              </w:rPr>
              <w:pPrChange w:id="151" w:author="Anwari, Mahrukh" w:date="2019-10-17T13:15:00Z">
                <w:pPr/>
              </w:pPrChange>
            </w:pPr>
          </w:p>
        </w:tc>
        <w:tc>
          <w:tcPr>
            <w:tcW w:w="2029" w:type="dxa"/>
          </w:tcPr>
          <w:p w14:paraId="0C8952A5" w14:textId="2F0892F1" w:rsidR="007931B4" w:rsidRPr="00123388" w:rsidRDefault="007931B4" w:rsidP="007931B4">
            <w:pPr>
              <w:rPr>
                <w:rFonts w:cstheme="minorHAnsi"/>
                <w:strike/>
                <w:color w:val="0D0D0D" w:themeColor="text1" w:themeTint="F2"/>
                <w:sz w:val="24"/>
                <w:szCs w:val="24"/>
                <w:lang w:val="en-IN"/>
                <w:rPrChange w:id="152"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53" w:author="Anwari, Mahrukh" w:date="2019-10-17T13:12:00Z">
                  <w:rPr>
                    <w:rFonts w:cstheme="minorHAnsi"/>
                    <w:color w:val="000000" w:themeColor="text1"/>
                    <w:sz w:val="24"/>
                    <w:szCs w:val="24"/>
                    <w:lang w:val="en-IN"/>
                  </w:rPr>
                </w:rPrChange>
              </w:rPr>
              <w:t xml:space="preserve">Navigation to the </w:t>
            </w:r>
            <w:proofErr w:type="gramStart"/>
            <w:r w:rsidRPr="00123388">
              <w:rPr>
                <w:rFonts w:cstheme="minorHAnsi"/>
                <w:strike/>
                <w:color w:val="0D0D0D" w:themeColor="text1" w:themeTint="F2"/>
                <w:sz w:val="24"/>
                <w:szCs w:val="24"/>
                <w:lang w:val="en-IN"/>
                <w:rPrChange w:id="154" w:author="Anwari, Mahrukh" w:date="2019-10-17T13:12:00Z">
                  <w:rPr>
                    <w:rFonts w:cstheme="minorHAnsi"/>
                    <w:color w:val="000000" w:themeColor="text1"/>
                    <w:sz w:val="24"/>
                    <w:szCs w:val="24"/>
                    <w:lang w:val="en-IN"/>
                  </w:rPr>
                </w:rPrChange>
              </w:rPr>
              <w:t>fields</w:t>
            </w:r>
            <w:proofErr w:type="gramEnd"/>
            <w:r w:rsidRPr="00123388">
              <w:rPr>
                <w:rFonts w:cstheme="minorHAnsi"/>
                <w:strike/>
                <w:color w:val="0D0D0D" w:themeColor="text1" w:themeTint="F2"/>
                <w:sz w:val="24"/>
                <w:szCs w:val="24"/>
                <w:lang w:val="en-IN"/>
                <w:rPrChange w:id="155" w:author="Anwari, Mahrukh" w:date="2019-10-17T13:12:00Z">
                  <w:rPr>
                    <w:rFonts w:cstheme="minorHAnsi"/>
                    <w:color w:val="000000" w:themeColor="text1"/>
                    <w:sz w:val="24"/>
                    <w:szCs w:val="24"/>
                    <w:lang w:val="en-IN"/>
                  </w:rPr>
                </w:rPrChange>
              </w:rPr>
              <w:t xml:space="preserve"> location.</w:t>
            </w:r>
          </w:p>
        </w:tc>
        <w:tc>
          <w:tcPr>
            <w:tcW w:w="2238" w:type="dxa"/>
          </w:tcPr>
          <w:p w14:paraId="0B343912" w14:textId="629CE4C0" w:rsidR="007931B4" w:rsidRPr="00123388" w:rsidRDefault="007931B4" w:rsidP="007931B4">
            <w:pPr>
              <w:rPr>
                <w:rFonts w:cstheme="minorHAnsi"/>
                <w:strike/>
                <w:color w:val="0D0D0D" w:themeColor="text1" w:themeTint="F2"/>
                <w:sz w:val="24"/>
                <w:szCs w:val="24"/>
                <w:lang w:val="en-IN"/>
                <w:rPrChange w:id="156"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57" w:author="Anwari, Mahrukh" w:date="2019-10-17T13:12:00Z">
                  <w:rPr>
                    <w:rFonts w:cstheme="minorHAnsi"/>
                    <w:color w:val="000000" w:themeColor="text1"/>
                    <w:sz w:val="24"/>
                    <w:szCs w:val="24"/>
                    <w:lang w:val="en-IN"/>
                  </w:rPr>
                </w:rPrChange>
              </w:rPr>
              <w:t xml:space="preserve">User does not need </w:t>
            </w:r>
            <w:proofErr w:type="gramStart"/>
            <w:r w:rsidRPr="00123388">
              <w:rPr>
                <w:rFonts w:cstheme="minorHAnsi"/>
                <w:strike/>
                <w:color w:val="0D0D0D" w:themeColor="text1" w:themeTint="F2"/>
                <w:sz w:val="24"/>
                <w:szCs w:val="24"/>
                <w:lang w:val="en-IN"/>
                <w:rPrChange w:id="158" w:author="Anwari, Mahrukh" w:date="2019-10-17T13:12:00Z">
                  <w:rPr>
                    <w:rFonts w:cstheme="minorHAnsi"/>
                    <w:color w:val="000000" w:themeColor="text1"/>
                    <w:sz w:val="24"/>
                    <w:szCs w:val="24"/>
                    <w:lang w:val="en-IN"/>
                  </w:rPr>
                </w:rPrChange>
              </w:rPr>
              <w:t>to  remember</w:t>
            </w:r>
            <w:proofErr w:type="gramEnd"/>
            <w:r w:rsidRPr="00123388">
              <w:rPr>
                <w:rFonts w:cstheme="minorHAnsi"/>
                <w:strike/>
                <w:color w:val="0D0D0D" w:themeColor="text1" w:themeTint="F2"/>
                <w:sz w:val="24"/>
                <w:szCs w:val="24"/>
                <w:lang w:val="en-IN"/>
                <w:rPrChange w:id="159" w:author="Anwari, Mahrukh" w:date="2019-10-17T13:12:00Z">
                  <w:rPr>
                    <w:rFonts w:cstheme="minorHAnsi"/>
                    <w:color w:val="000000" w:themeColor="text1"/>
                    <w:sz w:val="24"/>
                    <w:szCs w:val="24"/>
                    <w:lang w:val="en-IN"/>
                  </w:rPr>
                </w:rPrChange>
              </w:rPr>
              <w:t xml:space="preserve"> the origins of his fields.</w:t>
            </w:r>
          </w:p>
        </w:tc>
        <w:tc>
          <w:tcPr>
            <w:tcW w:w="2740" w:type="dxa"/>
          </w:tcPr>
          <w:p w14:paraId="6D7E12B2" w14:textId="787A7997" w:rsidR="007931B4" w:rsidRPr="00123388" w:rsidRDefault="007931B4" w:rsidP="007931B4">
            <w:pPr>
              <w:rPr>
                <w:rFonts w:cstheme="minorHAnsi"/>
                <w:strike/>
                <w:color w:val="0D0D0D" w:themeColor="text1" w:themeTint="F2"/>
                <w:sz w:val="24"/>
                <w:szCs w:val="24"/>
                <w:lang w:val="en-IN"/>
                <w:rPrChange w:id="160" w:author="Anwari, Mahrukh" w:date="2019-10-17T13:12:00Z">
                  <w:rPr>
                    <w:rFonts w:cstheme="minorHAnsi"/>
                    <w:color w:val="000000" w:themeColor="text1"/>
                    <w:sz w:val="24"/>
                    <w:szCs w:val="24"/>
                    <w:lang w:val="en-IN"/>
                  </w:rPr>
                </w:rPrChange>
              </w:rPr>
            </w:pPr>
            <w:r w:rsidRPr="00123388">
              <w:rPr>
                <w:rFonts w:cstheme="minorHAnsi"/>
                <w:strike/>
                <w:color w:val="0D0D0D" w:themeColor="text1" w:themeTint="F2"/>
                <w:sz w:val="24"/>
                <w:szCs w:val="24"/>
                <w:lang w:val="en-IN"/>
                <w:rPrChange w:id="161" w:author="Anwari, Mahrukh" w:date="2019-10-17T13:12:00Z">
                  <w:rPr>
                    <w:rFonts w:cstheme="minorHAnsi"/>
                    <w:color w:val="000000" w:themeColor="text1"/>
                    <w:sz w:val="24"/>
                    <w:szCs w:val="24"/>
                    <w:lang w:val="en-IN"/>
                  </w:rPr>
                </w:rPrChange>
              </w:rPr>
              <w:t>The location collection of device in use is accurate and have access to devices maps applications.</w:t>
            </w:r>
          </w:p>
        </w:tc>
        <w:tc>
          <w:tcPr>
            <w:tcW w:w="1229" w:type="dxa"/>
          </w:tcPr>
          <w:p w14:paraId="18A0287C" w14:textId="63DF9B7B" w:rsidR="007931B4" w:rsidRPr="00123388" w:rsidRDefault="007931B4" w:rsidP="007931B4">
            <w:pPr>
              <w:rPr>
                <w:rFonts w:cstheme="minorHAnsi"/>
                <w:strike/>
                <w:color w:val="0D0D0D" w:themeColor="text1" w:themeTint="F2"/>
                <w:sz w:val="24"/>
                <w:szCs w:val="24"/>
                <w:rPrChange w:id="162" w:author="Anwari, Mahrukh" w:date="2019-10-17T13:12:00Z">
                  <w:rPr>
                    <w:rFonts w:cstheme="minorHAnsi"/>
                    <w:color w:val="2F5496" w:themeColor="accent1" w:themeShade="BF"/>
                    <w:sz w:val="24"/>
                    <w:szCs w:val="24"/>
                  </w:rPr>
                </w:rPrChange>
              </w:rPr>
            </w:pPr>
            <w:r w:rsidRPr="00123388">
              <w:rPr>
                <w:rFonts w:cstheme="minorHAnsi"/>
                <w:strike/>
                <w:color w:val="0D0D0D" w:themeColor="text1" w:themeTint="F2"/>
                <w:sz w:val="24"/>
                <w:szCs w:val="24"/>
                <w:rPrChange w:id="163" w:author="Anwari, Mahrukh" w:date="2019-10-17T13:12:00Z">
                  <w:rPr>
                    <w:rFonts w:cstheme="minorHAnsi"/>
                    <w:color w:val="2F5496" w:themeColor="accent1" w:themeShade="BF"/>
                    <w:sz w:val="24"/>
                    <w:szCs w:val="24"/>
                  </w:rPr>
                </w:rPrChange>
              </w:rPr>
              <w:t>Low</w:t>
            </w:r>
          </w:p>
        </w:tc>
      </w:tr>
      <w:tr w:rsidR="00123388" w:rsidRPr="00123388" w14:paraId="54E88734" w14:textId="77777777" w:rsidTr="007931B4">
        <w:tc>
          <w:tcPr>
            <w:tcW w:w="806" w:type="dxa"/>
          </w:tcPr>
          <w:p w14:paraId="56F39928" w14:textId="77777777" w:rsidR="007931B4" w:rsidRPr="00123388" w:rsidRDefault="007931B4" w:rsidP="007931B4">
            <w:pPr>
              <w:pStyle w:val="Listenabsatz"/>
              <w:numPr>
                <w:ilvl w:val="0"/>
                <w:numId w:val="32"/>
              </w:numPr>
              <w:rPr>
                <w:rFonts w:cstheme="minorHAnsi"/>
                <w:color w:val="0D0D0D" w:themeColor="text1" w:themeTint="F2"/>
                <w:sz w:val="24"/>
                <w:szCs w:val="24"/>
                <w:lang w:val="en-IN"/>
              </w:rPr>
            </w:pPr>
          </w:p>
        </w:tc>
        <w:tc>
          <w:tcPr>
            <w:tcW w:w="2029" w:type="dxa"/>
          </w:tcPr>
          <w:p w14:paraId="001FC3DC" w14:textId="6E5F3EA8"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When the data connectivity is limited, store the data in local device and upload when back online.</w:t>
            </w:r>
          </w:p>
        </w:tc>
        <w:tc>
          <w:tcPr>
            <w:tcW w:w="2238" w:type="dxa"/>
          </w:tcPr>
          <w:p w14:paraId="5DA96DDE" w14:textId="4DF95E44"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user can use the product in locations with poor internet connection or of no connectivity.</w:t>
            </w:r>
          </w:p>
        </w:tc>
        <w:tc>
          <w:tcPr>
            <w:tcW w:w="2740" w:type="dxa"/>
          </w:tcPr>
          <w:p w14:paraId="47E8B82A" w14:textId="482856B7" w:rsidR="007931B4" w:rsidRPr="00123388" w:rsidRDefault="007931B4" w:rsidP="007931B4">
            <w:pPr>
              <w:rPr>
                <w:rFonts w:cstheme="minorHAnsi"/>
                <w:color w:val="0D0D0D" w:themeColor="text1" w:themeTint="F2"/>
                <w:sz w:val="24"/>
                <w:szCs w:val="24"/>
                <w:lang w:val="en-IN"/>
              </w:rPr>
            </w:pPr>
            <w:r w:rsidRPr="00123388">
              <w:rPr>
                <w:rFonts w:cstheme="minorHAnsi"/>
                <w:color w:val="0D0D0D" w:themeColor="text1" w:themeTint="F2"/>
                <w:sz w:val="24"/>
                <w:szCs w:val="24"/>
                <w:lang w:val="en-IN"/>
              </w:rPr>
              <w:t>The devices in use has storage capacity.</w:t>
            </w:r>
          </w:p>
        </w:tc>
        <w:tc>
          <w:tcPr>
            <w:tcW w:w="1229" w:type="dxa"/>
          </w:tcPr>
          <w:p w14:paraId="45EDF54E" w14:textId="37BFB643" w:rsidR="007931B4" w:rsidRPr="00123388" w:rsidRDefault="007931B4" w:rsidP="007931B4">
            <w:pPr>
              <w:rPr>
                <w:rFonts w:cstheme="minorHAnsi"/>
                <w:color w:val="0D0D0D" w:themeColor="text1" w:themeTint="F2"/>
                <w:sz w:val="24"/>
                <w:szCs w:val="24"/>
              </w:rPr>
            </w:pPr>
            <w:r w:rsidRPr="00123388">
              <w:rPr>
                <w:rFonts w:cstheme="minorHAnsi"/>
                <w:color w:val="0D0D0D" w:themeColor="text1" w:themeTint="F2"/>
                <w:sz w:val="24"/>
                <w:szCs w:val="24"/>
              </w:rPr>
              <w:t>High</w:t>
            </w:r>
          </w:p>
        </w:tc>
      </w:tr>
      <w:tr w:rsidR="00123388" w:rsidRPr="00123388" w14:paraId="0A0F189E" w14:textId="77777777" w:rsidTr="007931B4">
        <w:tc>
          <w:tcPr>
            <w:tcW w:w="806" w:type="dxa"/>
          </w:tcPr>
          <w:p w14:paraId="048E80E8" w14:textId="77777777" w:rsidR="007931B4" w:rsidRPr="00123388" w:rsidRDefault="007931B4" w:rsidP="007931B4">
            <w:pPr>
              <w:pStyle w:val="Listenabsatz"/>
              <w:numPr>
                <w:ilvl w:val="0"/>
                <w:numId w:val="32"/>
              </w:numPr>
              <w:rPr>
                <w:rFonts w:cstheme="minorHAnsi"/>
                <w:color w:val="0D0D0D" w:themeColor="text1" w:themeTint="F2"/>
                <w:sz w:val="24"/>
                <w:szCs w:val="24"/>
                <w:highlight w:val="yellow"/>
                <w:lang w:val="en-IN"/>
              </w:rPr>
            </w:pPr>
          </w:p>
        </w:tc>
        <w:tc>
          <w:tcPr>
            <w:tcW w:w="2029" w:type="dxa"/>
          </w:tcPr>
          <w:p w14:paraId="08A9BEEE" w14:textId="5A47838C" w:rsidR="007931B4" w:rsidRPr="00123388" w:rsidRDefault="007931B4" w:rsidP="007931B4">
            <w:pPr>
              <w:rPr>
                <w:rFonts w:cstheme="minorHAnsi"/>
                <w:color w:val="0D0D0D" w:themeColor="text1" w:themeTint="F2"/>
                <w:sz w:val="24"/>
                <w:szCs w:val="24"/>
                <w:highlight w:val="yellow"/>
                <w:lang w:val="en-IN"/>
              </w:rPr>
            </w:pPr>
            <w:r w:rsidRPr="00123388">
              <w:rPr>
                <w:rFonts w:cstheme="minorHAnsi"/>
                <w:color w:val="0D0D0D" w:themeColor="text1" w:themeTint="F2"/>
                <w:sz w:val="24"/>
                <w:szCs w:val="24"/>
                <w:highlight w:val="yellow"/>
                <w:lang w:val="en-IN"/>
              </w:rPr>
              <w:t>App should provide synchronization between Local Database and API</w:t>
            </w:r>
          </w:p>
        </w:tc>
        <w:tc>
          <w:tcPr>
            <w:tcW w:w="2238" w:type="dxa"/>
          </w:tcPr>
          <w:p w14:paraId="730E6761" w14:textId="2EFC99CD" w:rsidR="007931B4" w:rsidRPr="00123388" w:rsidRDefault="007931B4" w:rsidP="007931B4">
            <w:pPr>
              <w:rPr>
                <w:rFonts w:cstheme="minorHAnsi"/>
                <w:color w:val="0D0D0D" w:themeColor="text1" w:themeTint="F2"/>
                <w:sz w:val="24"/>
                <w:szCs w:val="24"/>
                <w:highlight w:val="yellow"/>
                <w:lang w:val="en-IN"/>
              </w:rPr>
            </w:pPr>
            <w:r w:rsidRPr="00123388">
              <w:rPr>
                <w:rFonts w:cstheme="minorHAnsi"/>
                <w:color w:val="0D0D0D" w:themeColor="text1" w:themeTint="F2"/>
                <w:sz w:val="24"/>
                <w:szCs w:val="24"/>
                <w:highlight w:val="yellow"/>
                <w:lang w:val="en-IN"/>
              </w:rPr>
              <w:t>Changes made in Local Database should be reflected in API and vice versa</w:t>
            </w:r>
          </w:p>
        </w:tc>
        <w:tc>
          <w:tcPr>
            <w:tcW w:w="2740" w:type="dxa"/>
          </w:tcPr>
          <w:p w14:paraId="0AA0F9EA" w14:textId="2CAF76B6" w:rsidR="007931B4" w:rsidRPr="00123388" w:rsidRDefault="007931B4" w:rsidP="007931B4">
            <w:pPr>
              <w:rPr>
                <w:rFonts w:cstheme="minorHAnsi"/>
                <w:color w:val="0D0D0D" w:themeColor="text1" w:themeTint="F2"/>
                <w:sz w:val="24"/>
                <w:szCs w:val="24"/>
                <w:highlight w:val="yellow"/>
                <w:lang w:val="en-IN"/>
              </w:rPr>
            </w:pPr>
            <w:r w:rsidRPr="00123388">
              <w:rPr>
                <w:rFonts w:cstheme="minorHAnsi"/>
                <w:color w:val="0D0D0D" w:themeColor="text1" w:themeTint="F2"/>
                <w:sz w:val="24"/>
                <w:szCs w:val="24"/>
                <w:highlight w:val="yellow"/>
                <w:lang w:val="en-IN"/>
              </w:rPr>
              <w:t>APIs and Database should be synced so that no information is lost or is redundant</w:t>
            </w:r>
          </w:p>
        </w:tc>
        <w:tc>
          <w:tcPr>
            <w:tcW w:w="1229" w:type="dxa"/>
          </w:tcPr>
          <w:p w14:paraId="5CA03B48" w14:textId="3925D61A" w:rsidR="007931B4" w:rsidRPr="00123388" w:rsidRDefault="007931B4" w:rsidP="007931B4">
            <w:pPr>
              <w:rPr>
                <w:rFonts w:cstheme="minorHAnsi"/>
                <w:color w:val="0D0D0D" w:themeColor="text1" w:themeTint="F2"/>
                <w:sz w:val="24"/>
                <w:szCs w:val="24"/>
                <w:highlight w:val="yellow"/>
                <w:lang w:val="en-IN"/>
              </w:rPr>
            </w:pPr>
            <w:r w:rsidRPr="00123388">
              <w:rPr>
                <w:rFonts w:cstheme="minorHAnsi"/>
                <w:color w:val="0D0D0D" w:themeColor="text1" w:themeTint="F2"/>
                <w:sz w:val="24"/>
                <w:szCs w:val="24"/>
                <w:highlight w:val="yellow"/>
                <w:lang w:val="en-IN"/>
              </w:rPr>
              <w:t>High</w:t>
            </w:r>
          </w:p>
        </w:tc>
      </w:tr>
    </w:tbl>
    <w:p w14:paraId="71EEE7DA" w14:textId="77777777" w:rsidR="00331B9B" w:rsidRPr="00123388" w:rsidRDefault="00331B9B" w:rsidP="007931B4">
      <w:pPr>
        <w:rPr>
          <w:rFonts w:cstheme="minorHAnsi"/>
          <w:color w:val="0D0D0D" w:themeColor="text1" w:themeTint="F2"/>
          <w:sz w:val="24"/>
          <w:szCs w:val="24"/>
        </w:rPr>
      </w:pPr>
    </w:p>
    <w:p w14:paraId="5A141161" w14:textId="30C7A35F" w:rsidR="00C27A45" w:rsidRPr="00123388" w:rsidRDefault="00676863" w:rsidP="00452764">
      <w:pPr>
        <w:jc w:val="both"/>
        <w:rPr>
          <w:rFonts w:cstheme="minorHAnsi"/>
          <w:color w:val="0D0D0D" w:themeColor="text1" w:themeTint="F2"/>
          <w:sz w:val="24"/>
          <w:szCs w:val="24"/>
        </w:rPr>
      </w:pPr>
      <w:r w:rsidRPr="00123388">
        <w:rPr>
          <w:rFonts w:cstheme="minorHAnsi"/>
          <w:color w:val="0D0D0D" w:themeColor="text1" w:themeTint="F2"/>
          <w:sz w:val="24"/>
          <w:szCs w:val="24"/>
        </w:rPr>
        <w:br w:type="page"/>
      </w:r>
      <w:r w:rsidR="00C46B53" w:rsidRPr="00123388">
        <w:rPr>
          <w:rFonts w:cstheme="minorHAnsi"/>
          <w:color w:val="0D0D0D" w:themeColor="text1" w:themeTint="F2"/>
          <w:sz w:val="32"/>
          <w:szCs w:val="32"/>
        </w:rPr>
        <w:lastRenderedPageBreak/>
        <w:t xml:space="preserve">4. </w:t>
      </w:r>
      <w:bookmarkStart w:id="164" w:name="NonFunctional"/>
      <w:r w:rsidR="00C27A45" w:rsidRPr="00123388">
        <w:rPr>
          <w:rFonts w:cstheme="minorHAnsi"/>
          <w:color w:val="0D0D0D" w:themeColor="text1" w:themeTint="F2"/>
          <w:sz w:val="32"/>
          <w:szCs w:val="32"/>
        </w:rPr>
        <w:t>Non-Functional Requirements</w:t>
      </w:r>
      <w:bookmarkEnd w:id="164"/>
    </w:p>
    <w:p w14:paraId="4EEB93C0" w14:textId="44F9D482" w:rsidR="00C27A45" w:rsidRPr="00123388" w:rsidRDefault="00895F7A" w:rsidP="00452764">
      <w:pPr>
        <w:pStyle w:val="Listenabsatz"/>
        <w:numPr>
          <w:ilvl w:val="1"/>
          <w:numId w:val="19"/>
        </w:numPr>
        <w:jc w:val="both"/>
        <w:rPr>
          <w:rFonts w:cstheme="minorHAnsi"/>
          <w:color w:val="0D0D0D" w:themeColor="text1" w:themeTint="F2"/>
          <w:sz w:val="28"/>
          <w:szCs w:val="28"/>
        </w:rPr>
      </w:pPr>
      <w:r w:rsidRPr="00123388">
        <w:rPr>
          <w:rFonts w:cstheme="minorHAnsi"/>
          <w:color w:val="0D0D0D" w:themeColor="text1" w:themeTint="F2"/>
          <w:sz w:val="28"/>
          <w:szCs w:val="28"/>
        </w:rPr>
        <w:t xml:space="preserve"> </w:t>
      </w:r>
      <w:r w:rsidR="00C27A45" w:rsidRPr="00123388">
        <w:rPr>
          <w:rFonts w:cstheme="minorHAnsi"/>
          <w:color w:val="0D0D0D" w:themeColor="text1" w:themeTint="F2"/>
          <w:sz w:val="28"/>
          <w:szCs w:val="28"/>
        </w:rPr>
        <w:t>Look and Feel Requirement:</w:t>
      </w:r>
    </w:p>
    <w:p w14:paraId="0FA8E5F0" w14:textId="77777777" w:rsidR="00895F7A" w:rsidRPr="00123388" w:rsidRDefault="008332B0" w:rsidP="00452764">
      <w:pPr>
        <w:pStyle w:val="Listenabsatz"/>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   </w:t>
      </w:r>
      <w:r w:rsidR="00C27A45" w:rsidRPr="00123388">
        <w:rPr>
          <w:rFonts w:cstheme="minorHAnsi"/>
          <w:color w:val="0D0D0D" w:themeColor="text1" w:themeTint="F2"/>
          <w:sz w:val="24"/>
          <w:szCs w:val="24"/>
        </w:rPr>
        <w:t xml:space="preserve">The product shall comply with </w:t>
      </w:r>
      <w:ins w:id="165" w:author="Anwari, Mahrukh" w:date="2019-10-17T13:14:00Z">
        <w:r w:rsidR="007931B4" w:rsidRPr="00123388">
          <w:rPr>
            <w:rFonts w:cstheme="minorHAnsi"/>
            <w:color w:val="0D0D0D" w:themeColor="text1" w:themeTint="F2"/>
            <w:sz w:val="24"/>
            <w:szCs w:val="24"/>
          </w:rPr>
          <w:t xml:space="preserve">the </w:t>
        </w:r>
      </w:ins>
      <w:r w:rsidR="00C27A45" w:rsidRPr="00123388">
        <w:rPr>
          <w:rFonts w:cstheme="minorHAnsi"/>
          <w:color w:val="0D0D0D" w:themeColor="text1" w:themeTint="F2"/>
          <w:sz w:val="24"/>
          <w:szCs w:val="24"/>
        </w:rPr>
        <w:t>corporate branding standards which will be given by John Deere.</w:t>
      </w:r>
    </w:p>
    <w:p w14:paraId="348DB538" w14:textId="28F665B7" w:rsidR="00C27A45" w:rsidRPr="00123388" w:rsidRDefault="00C27A45" w:rsidP="00452764">
      <w:pPr>
        <w:pStyle w:val="Listenabsatz"/>
        <w:numPr>
          <w:ilvl w:val="2"/>
          <w:numId w:val="20"/>
        </w:numPr>
        <w:jc w:val="both"/>
        <w:rPr>
          <w:rFonts w:cstheme="minorHAnsi"/>
          <w:color w:val="0D0D0D" w:themeColor="text1" w:themeTint="F2"/>
          <w:sz w:val="24"/>
          <w:szCs w:val="24"/>
        </w:rPr>
      </w:pPr>
      <w:commentRangeStart w:id="166"/>
      <w:r w:rsidRPr="00123388">
        <w:rPr>
          <w:rFonts w:cstheme="minorHAnsi"/>
          <w:color w:val="0D0D0D" w:themeColor="text1" w:themeTint="F2"/>
          <w:sz w:val="24"/>
          <w:szCs w:val="24"/>
        </w:rPr>
        <w:t>The product shall conform to John Deere’s other products.</w:t>
      </w:r>
      <w:commentRangeEnd w:id="166"/>
      <w:r w:rsidR="007931B4" w:rsidRPr="00123388">
        <w:rPr>
          <w:rStyle w:val="Kommentarzeichen"/>
          <w:color w:val="0D0D0D" w:themeColor="text1" w:themeTint="F2"/>
        </w:rPr>
        <w:commentReference w:id="166"/>
      </w:r>
    </w:p>
    <w:p w14:paraId="1F4121C5" w14:textId="1BE7DEB4" w:rsidR="00C27A45" w:rsidRPr="00123388" w:rsidRDefault="00C27A45" w:rsidP="00452764">
      <w:pPr>
        <w:pStyle w:val="Listenabsatz"/>
        <w:numPr>
          <w:ilvl w:val="2"/>
          <w:numId w:val="20"/>
        </w:numPr>
        <w:jc w:val="both"/>
        <w:rPr>
          <w:rFonts w:cstheme="minorHAnsi"/>
          <w:color w:val="0D0D0D" w:themeColor="text1" w:themeTint="F2"/>
          <w:sz w:val="24"/>
          <w:szCs w:val="24"/>
        </w:rPr>
      </w:pPr>
      <w:r w:rsidRPr="00123388">
        <w:rPr>
          <w:rFonts w:cstheme="minorHAnsi"/>
          <w:color w:val="0D0D0D" w:themeColor="text1" w:themeTint="F2"/>
          <w:sz w:val="24"/>
          <w:szCs w:val="24"/>
        </w:rPr>
        <w:t>The look of the product used in cars shall not be distractive to the driver and follow the Android Auto / Apple CarPlay product design guidelines.</w:t>
      </w:r>
    </w:p>
    <w:p w14:paraId="2957623A" w14:textId="77777777" w:rsidR="00A553A2" w:rsidRPr="00123388" w:rsidRDefault="00A553A2" w:rsidP="00452764">
      <w:pPr>
        <w:pStyle w:val="Listenabsatz"/>
        <w:ind w:left="1440"/>
        <w:jc w:val="both"/>
        <w:rPr>
          <w:rFonts w:cstheme="minorHAnsi"/>
          <w:color w:val="0D0D0D" w:themeColor="text1" w:themeTint="F2"/>
          <w:sz w:val="24"/>
          <w:szCs w:val="24"/>
        </w:rPr>
      </w:pPr>
    </w:p>
    <w:p w14:paraId="5BF0CAEC" w14:textId="77777777" w:rsidR="004B6D0B" w:rsidRPr="00123388" w:rsidRDefault="00C27A45" w:rsidP="00452764">
      <w:pPr>
        <w:pStyle w:val="Listenabsatz"/>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Usability Requirement:</w:t>
      </w:r>
    </w:p>
    <w:p w14:paraId="7F4AFCCC" w14:textId="259EE62B"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The product shall be readily available to use in b</w:t>
      </w:r>
      <w:r w:rsidR="004B6D0B" w:rsidRPr="00123388">
        <w:rPr>
          <w:rFonts w:cstheme="minorHAnsi"/>
          <w:color w:val="0D0D0D" w:themeColor="text1" w:themeTint="F2"/>
          <w:sz w:val="24"/>
          <w:szCs w:val="24"/>
        </w:rPr>
        <w:t>oth smartphones and car devices.</w:t>
      </w:r>
    </w:p>
    <w:p w14:paraId="5EDC2386" w14:textId="77777777" w:rsidR="004B6D0B" w:rsidRPr="00123388" w:rsidRDefault="007931B4"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Important</w:t>
      </w:r>
      <w:r w:rsidR="00C27A45" w:rsidRPr="00123388">
        <w:rPr>
          <w:rFonts w:cstheme="minorHAnsi"/>
          <w:color w:val="0D0D0D" w:themeColor="text1" w:themeTint="F2"/>
          <w:sz w:val="24"/>
          <w:szCs w:val="24"/>
        </w:rPr>
        <w:t xml:space="preserve"> notifications</w:t>
      </w:r>
      <w:r w:rsidR="0095754D" w:rsidRPr="00123388">
        <w:rPr>
          <w:rFonts w:cstheme="minorHAnsi"/>
          <w:color w:val="0D0D0D" w:themeColor="text1" w:themeTint="F2"/>
          <w:sz w:val="24"/>
          <w:szCs w:val="24"/>
        </w:rPr>
        <w:t xml:space="preserve"> regarding the fields</w:t>
      </w:r>
      <w:r w:rsidR="00C27A45" w:rsidRPr="00123388">
        <w:rPr>
          <w:rFonts w:cstheme="minorHAnsi"/>
          <w:color w:val="0D0D0D" w:themeColor="text1" w:themeTint="F2"/>
          <w:sz w:val="24"/>
          <w:szCs w:val="24"/>
        </w:rPr>
        <w:t xml:space="preserve"> shall be </w:t>
      </w:r>
      <w:r w:rsidR="00477CDD" w:rsidRPr="00123388">
        <w:rPr>
          <w:rFonts w:cstheme="minorHAnsi"/>
          <w:color w:val="0D0D0D" w:themeColor="text1" w:themeTint="F2"/>
          <w:sz w:val="24"/>
          <w:szCs w:val="24"/>
        </w:rPr>
        <w:t xml:space="preserve">displayed when the </w:t>
      </w:r>
      <w:r w:rsidR="008332B0" w:rsidRPr="00123388">
        <w:rPr>
          <w:rFonts w:cstheme="minorHAnsi"/>
          <w:color w:val="0D0D0D" w:themeColor="text1" w:themeTint="F2"/>
          <w:sz w:val="24"/>
          <w:szCs w:val="24"/>
        </w:rPr>
        <w:t xml:space="preserve">         </w:t>
      </w:r>
      <w:r w:rsidR="00A17818"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device (</w:t>
      </w:r>
      <w:r w:rsidR="00477CDD" w:rsidRPr="00123388">
        <w:rPr>
          <w:rFonts w:cstheme="minorHAnsi"/>
          <w:color w:val="0D0D0D" w:themeColor="text1" w:themeTint="F2"/>
          <w:sz w:val="24"/>
          <w:szCs w:val="24"/>
        </w:rPr>
        <w:t>phone and car play) starts.</w:t>
      </w:r>
    </w:p>
    <w:p w14:paraId="01CF9D17" w14:textId="6FD9DC95"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cstheme="minorHAnsi"/>
          <w:color w:val="0D0D0D" w:themeColor="text1" w:themeTint="F2"/>
          <w:sz w:val="24"/>
          <w:szCs w:val="24"/>
        </w:rPr>
        <w:t>Possibly</w:t>
      </w:r>
      <w:r w:rsidR="00895F7A" w:rsidRPr="00123388">
        <w:rPr>
          <w:rFonts w:cstheme="minorHAnsi"/>
          <w:color w:val="0D0D0D" w:themeColor="text1" w:themeTint="F2"/>
          <w:sz w:val="24"/>
          <w:szCs w:val="24"/>
        </w:rPr>
        <w:t>,</w:t>
      </w:r>
      <w:r w:rsidRPr="00123388">
        <w:rPr>
          <w:rFonts w:cstheme="minorHAnsi"/>
          <w:color w:val="0D0D0D" w:themeColor="text1" w:themeTint="F2"/>
          <w:sz w:val="24"/>
          <w:szCs w:val="24"/>
        </w:rPr>
        <w:t xml:space="preserve"> the product </w:t>
      </w:r>
      <w:r w:rsidR="00C52BFE" w:rsidRPr="00123388">
        <w:rPr>
          <w:rFonts w:cstheme="minorHAnsi"/>
          <w:color w:val="0D0D0D" w:themeColor="text1" w:themeTint="F2"/>
          <w:sz w:val="24"/>
          <w:szCs w:val="24"/>
        </w:rPr>
        <w:t xml:space="preserve">should be simple enough in language context so </w:t>
      </w:r>
      <w:r w:rsidR="00895F7A" w:rsidRPr="00123388">
        <w:rPr>
          <w:rFonts w:cstheme="minorHAnsi"/>
          <w:color w:val="0D0D0D" w:themeColor="text1" w:themeTint="F2"/>
          <w:sz w:val="24"/>
          <w:szCs w:val="24"/>
        </w:rPr>
        <w:t>that people</w:t>
      </w:r>
      <w:r w:rsidRPr="00123388">
        <w:rPr>
          <w:rFonts w:cstheme="minorHAnsi"/>
          <w:color w:val="0D0D0D" w:themeColor="text1" w:themeTint="F2"/>
          <w:sz w:val="24"/>
          <w:szCs w:val="24"/>
        </w:rPr>
        <w:t xml:space="preserve"> with limited understanding of English</w:t>
      </w:r>
      <w:r w:rsidR="00C52BFE" w:rsidRPr="00123388">
        <w:rPr>
          <w:rFonts w:cstheme="minorHAnsi"/>
          <w:color w:val="0D0D0D" w:themeColor="text1" w:themeTint="F2"/>
          <w:sz w:val="24"/>
          <w:szCs w:val="24"/>
        </w:rPr>
        <w:t xml:space="preserve"> face no difficulty. </w:t>
      </w:r>
    </w:p>
    <w:p w14:paraId="2647763D" w14:textId="77777777"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use symbols and words that are naturally understandable by the farming community.</w:t>
      </w:r>
    </w:p>
    <w:p w14:paraId="7EB3498D" w14:textId="77777777"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shall hide the details of its construction from the user.</w:t>
      </w:r>
    </w:p>
    <w:p w14:paraId="2E638313" w14:textId="77777777" w:rsidR="004B6D0B" w:rsidRPr="00123388" w:rsidRDefault="00C27A4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lang w:val="en-IN" w:eastAsia="en-GB"/>
        </w:rPr>
        <w:t>The product is not concerned with the users with disabilities as of now.</w:t>
      </w:r>
    </w:p>
    <w:p w14:paraId="26BBFEFA" w14:textId="77777777" w:rsidR="004B6D0B" w:rsidRPr="00123388" w:rsidRDefault="00841C15" w:rsidP="00452764">
      <w:pPr>
        <w:pStyle w:val="Listenabsatz"/>
        <w:numPr>
          <w:ilvl w:val="2"/>
          <w:numId w:val="20"/>
        </w:numPr>
        <w:jc w:val="both"/>
        <w:rPr>
          <w:rFonts w:cstheme="minorHAnsi"/>
          <w:color w:val="0D0D0D" w:themeColor="text1" w:themeTint="F2"/>
          <w:sz w:val="28"/>
          <w:szCs w:val="28"/>
        </w:rPr>
      </w:pPr>
      <w:r w:rsidRPr="00123388">
        <w:rPr>
          <w:rFonts w:eastAsia="Times New Roman" w:cstheme="minorHAnsi"/>
          <w:color w:val="0D0D0D" w:themeColor="text1" w:themeTint="F2"/>
          <w:sz w:val="24"/>
          <w:szCs w:val="24"/>
          <w:highlight w:val="yellow"/>
          <w:lang w:val="en-IN" w:eastAsia="en-GB"/>
        </w:rPr>
        <w:t>The system should be able to recognize voice commands even to open the application without touching screen or pressing button when the hands-off functionality on the device is switched on.</w:t>
      </w:r>
    </w:p>
    <w:p w14:paraId="6CD4E1B5" w14:textId="245A7F17" w:rsidR="00895F7A" w:rsidRPr="00123388" w:rsidRDefault="00655F4C" w:rsidP="00452764">
      <w:pPr>
        <w:pStyle w:val="Listenabsatz"/>
        <w:numPr>
          <w:ilvl w:val="2"/>
          <w:numId w:val="20"/>
        </w:numPr>
        <w:jc w:val="both"/>
        <w:rPr>
          <w:rFonts w:cstheme="minorHAnsi"/>
          <w:color w:val="0D0D0D" w:themeColor="text1" w:themeTint="F2"/>
          <w:sz w:val="28"/>
          <w:szCs w:val="28"/>
        </w:rPr>
      </w:pPr>
      <w:r w:rsidRPr="00123388">
        <w:rPr>
          <w:color w:val="0D0D0D" w:themeColor="text1" w:themeTint="F2"/>
          <w:sz w:val="24"/>
          <w:szCs w:val="24"/>
          <w:highlight w:val="yellow"/>
        </w:rPr>
        <w:t>The system should be able to respond to voice commands even when the app is currently not running. (</w:t>
      </w:r>
      <w:r w:rsidR="00022AD5" w:rsidRPr="00123388">
        <w:rPr>
          <w:color w:val="0D0D0D" w:themeColor="text1" w:themeTint="F2"/>
          <w:sz w:val="24"/>
          <w:szCs w:val="24"/>
          <w:highlight w:val="yellow"/>
        </w:rPr>
        <w:t xml:space="preserve">By </w:t>
      </w:r>
      <w:r w:rsidRPr="00123388">
        <w:rPr>
          <w:color w:val="0D0D0D" w:themeColor="text1" w:themeTint="F2"/>
          <w:sz w:val="24"/>
          <w:szCs w:val="24"/>
          <w:highlight w:val="yellow"/>
        </w:rPr>
        <w:t>implement</w:t>
      </w:r>
      <w:r w:rsidR="00022AD5" w:rsidRPr="00123388">
        <w:rPr>
          <w:color w:val="0D0D0D" w:themeColor="text1" w:themeTint="F2"/>
          <w:sz w:val="24"/>
          <w:szCs w:val="24"/>
          <w:highlight w:val="yellow"/>
        </w:rPr>
        <w:t>ing</w:t>
      </w:r>
      <w:r w:rsidRPr="00123388">
        <w:rPr>
          <w:color w:val="0D0D0D" w:themeColor="text1" w:themeTint="F2"/>
          <w:sz w:val="24"/>
          <w:szCs w:val="24"/>
          <w:highlight w:val="yellow"/>
        </w:rPr>
        <w:t xml:space="preserve"> a service running in the background)</w:t>
      </w:r>
    </w:p>
    <w:p w14:paraId="3ECA5EB6" w14:textId="77777777" w:rsidR="00895F7A" w:rsidRPr="00123388" w:rsidRDefault="00895F7A" w:rsidP="00452764">
      <w:pPr>
        <w:pStyle w:val="Listenabsatz"/>
        <w:ind w:left="1440"/>
        <w:jc w:val="both"/>
        <w:rPr>
          <w:rFonts w:cstheme="minorHAnsi"/>
          <w:color w:val="0D0D0D" w:themeColor="text1" w:themeTint="F2"/>
          <w:sz w:val="28"/>
          <w:szCs w:val="28"/>
        </w:rPr>
      </w:pPr>
    </w:p>
    <w:p w14:paraId="13EA836C" w14:textId="75E4FD43" w:rsidR="00C27A45" w:rsidRPr="00123388" w:rsidRDefault="00C27A45" w:rsidP="00452764">
      <w:pPr>
        <w:pStyle w:val="Listenabsatz"/>
        <w:numPr>
          <w:ilvl w:val="1"/>
          <w:numId w:val="20"/>
        </w:numPr>
        <w:jc w:val="both"/>
        <w:rPr>
          <w:rFonts w:cstheme="minorHAnsi"/>
          <w:color w:val="0D0D0D" w:themeColor="text1" w:themeTint="F2"/>
          <w:sz w:val="28"/>
          <w:szCs w:val="28"/>
        </w:rPr>
      </w:pPr>
      <w:r w:rsidRPr="00123388">
        <w:rPr>
          <w:rFonts w:cstheme="minorHAnsi"/>
          <w:color w:val="0D0D0D" w:themeColor="text1" w:themeTint="F2"/>
          <w:sz w:val="28"/>
          <w:szCs w:val="28"/>
        </w:rPr>
        <w:t>Performance Requirements</w:t>
      </w:r>
    </w:p>
    <w:p w14:paraId="1DE10641"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consider the working conditions with low network bandwidth.</w:t>
      </w:r>
    </w:p>
    <w:p w14:paraId="300A66BF" w14:textId="6742521E"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There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be provisions for storing data w</w:t>
      </w:r>
      <w:r w:rsidR="00895F7A" w:rsidRPr="00123388">
        <w:rPr>
          <w:rFonts w:cstheme="minorHAnsi"/>
          <w:color w:val="0D0D0D" w:themeColor="text1" w:themeTint="F2"/>
          <w:sz w:val="24"/>
          <w:szCs w:val="24"/>
        </w:rPr>
        <w:t>ith</w:t>
      </w:r>
      <w:r w:rsidRPr="00123388">
        <w:rPr>
          <w:rFonts w:cstheme="minorHAnsi"/>
          <w:color w:val="0D0D0D" w:themeColor="text1" w:themeTint="F2"/>
          <w:sz w:val="24"/>
          <w:szCs w:val="24"/>
        </w:rPr>
        <w:t xml:space="preserve"> poor data connectivity and upload data automatically while back online.</w:t>
      </w:r>
    </w:p>
    <w:p w14:paraId="0621C113" w14:textId="76EF507A"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w:t>
      </w:r>
      <w:r w:rsidR="00F730FF" w:rsidRPr="00123388">
        <w:rPr>
          <w:rFonts w:cstheme="minorHAnsi"/>
          <w:color w:val="0D0D0D" w:themeColor="text1" w:themeTint="F2"/>
          <w:sz w:val="24"/>
          <w:szCs w:val="24"/>
        </w:rPr>
        <w:t xml:space="preserve">shall </w:t>
      </w:r>
      <w:r w:rsidRPr="00123388">
        <w:rPr>
          <w:rFonts w:cstheme="minorHAnsi"/>
          <w:color w:val="0D0D0D" w:themeColor="text1" w:themeTint="F2"/>
          <w:sz w:val="24"/>
          <w:szCs w:val="24"/>
        </w:rPr>
        <w:t>consider the limited usage of internet data</w:t>
      </w:r>
      <w:r w:rsidR="0095754D" w:rsidRPr="00123388">
        <w:rPr>
          <w:rFonts w:cstheme="minorHAnsi"/>
          <w:color w:val="0D0D0D" w:themeColor="text1" w:themeTint="F2"/>
          <w:sz w:val="24"/>
          <w:szCs w:val="24"/>
        </w:rPr>
        <w:t>.</w:t>
      </w:r>
    </w:p>
    <w:p w14:paraId="55EF3E72" w14:textId="77777777" w:rsidR="00895F7A" w:rsidRPr="00123388" w:rsidRDefault="00895F7A" w:rsidP="00452764">
      <w:pPr>
        <w:pStyle w:val="Listenabsatz"/>
        <w:ind w:left="1570"/>
        <w:jc w:val="both"/>
        <w:rPr>
          <w:rFonts w:cstheme="minorHAnsi"/>
          <w:color w:val="0D0D0D" w:themeColor="text1" w:themeTint="F2"/>
          <w:sz w:val="24"/>
          <w:szCs w:val="24"/>
        </w:rPr>
      </w:pPr>
    </w:p>
    <w:p w14:paraId="1FADB5A6" w14:textId="77777777" w:rsidR="00895F7A" w:rsidRPr="00123388" w:rsidRDefault="00895F7A"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Operational Requirements</w:t>
      </w:r>
    </w:p>
    <w:p w14:paraId="74E7D550"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application shall be used by a user in all w</w:t>
      </w:r>
      <w:r w:rsidR="00C9222E" w:rsidRPr="00123388">
        <w:rPr>
          <w:rFonts w:cstheme="minorHAnsi"/>
          <w:color w:val="0D0D0D" w:themeColor="text1" w:themeTint="F2"/>
          <w:sz w:val="24"/>
          <w:szCs w:val="24"/>
        </w:rPr>
        <w:t>eather</w:t>
      </w:r>
      <w:r w:rsidRPr="00123388">
        <w:rPr>
          <w:rFonts w:cstheme="minorHAnsi"/>
          <w:color w:val="0D0D0D" w:themeColor="text1" w:themeTint="F2"/>
          <w:sz w:val="24"/>
          <w:szCs w:val="24"/>
        </w:rPr>
        <w:t xml:space="preserve"> conditions in which a smartphone can be used.</w:t>
      </w:r>
    </w:p>
    <w:p w14:paraId="1F0A1DE6" w14:textId="77777777" w:rsidR="00895F7A"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used hands free in major share of time (I/O by voice).</w:t>
      </w:r>
    </w:p>
    <w:p w14:paraId="175FFBA8" w14:textId="2ED21C25"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interface with other applications like maps</w:t>
      </w:r>
      <w:r w:rsidR="00C9222E" w:rsidRPr="00123388">
        <w:rPr>
          <w:rFonts w:cstheme="minorHAnsi"/>
          <w:color w:val="0D0D0D" w:themeColor="text1" w:themeTint="F2"/>
          <w:sz w:val="24"/>
          <w:szCs w:val="24"/>
        </w:rPr>
        <w:t xml:space="preserve"> for navigation</w:t>
      </w:r>
      <w:r w:rsidRPr="00123388">
        <w:rPr>
          <w:rFonts w:cstheme="minorHAnsi"/>
          <w:color w:val="0D0D0D" w:themeColor="text1" w:themeTint="F2"/>
          <w:sz w:val="24"/>
          <w:szCs w:val="24"/>
        </w:rPr>
        <w:t xml:space="preserve"> and camera</w:t>
      </w:r>
      <w:r w:rsidR="00C9222E" w:rsidRPr="00123388">
        <w:rPr>
          <w:rFonts w:cstheme="minorHAnsi"/>
          <w:color w:val="0D0D0D" w:themeColor="text1" w:themeTint="F2"/>
          <w:sz w:val="24"/>
          <w:szCs w:val="24"/>
        </w:rPr>
        <w:t xml:space="preserve"> for pictures</w:t>
      </w:r>
      <w:r w:rsidRPr="00123388">
        <w:rPr>
          <w:rFonts w:cstheme="minorHAnsi"/>
          <w:color w:val="0D0D0D" w:themeColor="text1" w:themeTint="F2"/>
          <w:sz w:val="24"/>
          <w:szCs w:val="24"/>
        </w:rPr>
        <w:t>.</w:t>
      </w:r>
    </w:p>
    <w:p w14:paraId="4D8E9673" w14:textId="77777777" w:rsidR="003677D1" w:rsidRPr="00123388" w:rsidRDefault="003677D1" w:rsidP="00452764">
      <w:pPr>
        <w:pStyle w:val="Listenabsatz"/>
        <w:ind w:left="1570"/>
        <w:jc w:val="both"/>
        <w:rPr>
          <w:rFonts w:cstheme="minorHAnsi"/>
          <w:color w:val="0D0D0D" w:themeColor="text1" w:themeTint="F2"/>
          <w:sz w:val="24"/>
          <w:szCs w:val="24"/>
        </w:rPr>
      </w:pPr>
    </w:p>
    <w:p w14:paraId="6B6A0FAC"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Maintainability and Portability Requirements</w:t>
      </w:r>
    </w:p>
    <w:p w14:paraId="189D0F5A"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lastRenderedPageBreak/>
        <w:t>The product shall be able to be maintained by John Deere developers other than original developers.</w:t>
      </w:r>
    </w:p>
    <w:p w14:paraId="20FE4090"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commentRangeStart w:id="167"/>
      <w:r w:rsidRPr="00123388">
        <w:rPr>
          <w:rFonts w:cstheme="minorHAnsi"/>
          <w:color w:val="0D0D0D" w:themeColor="text1" w:themeTint="F2"/>
          <w:sz w:val="24"/>
          <w:szCs w:val="24"/>
        </w:rPr>
        <w:t>The product support shall be given by the John Deere support team if implemented in the user environment.</w:t>
      </w:r>
      <w:commentRangeEnd w:id="167"/>
      <w:r w:rsidR="003677D1" w:rsidRPr="00123388">
        <w:rPr>
          <w:rStyle w:val="Kommentarzeichen"/>
          <w:color w:val="0D0D0D" w:themeColor="text1" w:themeTint="F2"/>
        </w:rPr>
        <w:commentReference w:id="167"/>
      </w:r>
    </w:p>
    <w:p w14:paraId="4BD76595" w14:textId="63355662"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Android </w:t>
      </w:r>
      <w:r w:rsidR="00443EDD" w:rsidRPr="00123388">
        <w:rPr>
          <w:rFonts w:cstheme="minorHAnsi"/>
          <w:color w:val="0D0D0D" w:themeColor="text1" w:themeTint="F2"/>
          <w:sz w:val="24"/>
          <w:szCs w:val="24"/>
        </w:rPr>
        <w:t xml:space="preserve">(refer to </w:t>
      </w:r>
      <w:hyperlink w:anchor="_2.1.2_Android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.2</w:t>
        </w:r>
      </w:hyperlink>
      <w:r w:rsidR="00443EDD"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in phones and all android auto versions.</w:t>
      </w:r>
    </w:p>
    <w:p w14:paraId="1E3E23B4" w14:textId="11C93342"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is expected to run on </w:t>
      </w:r>
      <w:r w:rsidR="006331A7" w:rsidRPr="00123388">
        <w:rPr>
          <w:rFonts w:cstheme="minorHAnsi"/>
          <w:color w:val="0D0D0D" w:themeColor="text1" w:themeTint="F2"/>
          <w:sz w:val="24"/>
          <w:szCs w:val="24"/>
        </w:rPr>
        <w:t>iOS</w:t>
      </w:r>
      <w:r w:rsidR="00443EDD" w:rsidRPr="00123388">
        <w:rPr>
          <w:rFonts w:cstheme="minorHAnsi"/>
          <w:color w:val="0D0D0D" w:themeColor="text1" w:themeTint="F2"/>
          <w:sz w:val="24"/>
          <w:szCs w:val="24"/>
        </w:rPr>
        <w:t xml:space="preserve"> (refer to </w:t>
      </w:r>
      <w:hyperlink w:anchor="_2.1.1_iOS_version" w:history="1">
        <w:r w:rsidR="00443EDD" w:rsidRPr="00123388">
          <w:rPr>
            <w:rStyle w:val="Hyperlink"/>
            <w:rFonts w:cstheme="minorHAnsi"/>
            <w:color w:val="0D0D0D" w:themeColor="text1" w:themeTint="F2"/>
            <w:sz w:val="24"/>
            <w:szCs w:val="24"/>
          </w:rPr>
          <w:t>section 2.1</w:t>
        </w:r>
        <w:r w:rsidR="003677D1" w:rsidRPr="00123388">
          <w:rPr>
            <w:rStyle w:val="Hyperlink"/>
            <w:rFonts w:cstheme="minorHAnsi"/>
            <w:color w:val="0D0D0D" w:themeColor="text1" w:themeTint="F2"/>
            <w:sz w:val="24"/>
            <w:szCs w:val="24"/>
          </w:rPr>
          <w:t>.1</w:t>
        </w:r>
      </w:hyperlink>
      <w:r w:rsidR="00443EDD" w:rsidRPr="00123388">
        <w:rPr>
          <w:rFonts w:cstheme="minorHAnsi"/>
          <w:color w:val="0D0D0D" w:themeColor="text1" w:themeTint="F2"/>
          <w:sz w:val="24"/>
          <w:szCs w:val="24"/>
        </w:rPr>
        <w:t>)</w:t>
      </w:r>
      <w:r w:rsidRPr="00123388">
        <w:rPr>
          <w:rFonts w:cstheme="minorHAnsi"/>
          <w:color w:val="0D0D0D" w:themeColor="text1" w:themeTint="F2"/>
          <w:sz w:val="24"/>
          <w:szCs w:val="24"/>
        </w:rPr>
        <w:t>.</w:t>
      </w:r>
    </w:p>
    <w:p w14:paraId="12E364B3"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is intended to run on Mobile devices and automobile head up units.</w:t>
      </w:r>
    </w:p>
    <w:p w14:paraId="74F57BA0" w14:textId="4656895F"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We are not concerned about the subsequent releases now, but the product shall be compatible </w:t>
      </w:r>
      <w:r w:rsidR="003677D1" w:rsidRPr="00123388">
        <w:rPr>
          <w:rFonts w:cstheme="minorHAnsi"/>
          <w:color w:val="0D0D0D" w:themeColor="text1" w:themeTint="F2"/>
          <w:sz w:val="24"/>
          <w:szCs w:val="24"/>
        </w:rPr>
        <w:t xml:space="preserve">with </w:t>
      </w:r>
      <w:r w:rsidRPr="00123388">
        <w:rPr>
          <w:rFonts w:cstheme="minorHAnsi"/>
          <w:color w:val="0D0D0D" w:themeColor="text1" w:themeTint="F2"/>
          <w:sz w:val="24"/>
          <w:szCs w:val="24"/>
        </w:rPr>
        <w:t>future updates.</w:t>
      </w:r>
    </w:p>
    <w:p w14:paraId="2DE2A01B" w14:textId="77777777" w:rsidR="003677D1" w:rsidRPr="00123388" w:rsidRDefault="003677D1" w:rsidP="00452764">
      <w:pPr>
        <w:pStyle w:val="Listenabsatz"/>
        <w:ind w:left="1570"/>
        <w:jc w:val="both"/>
        <w:rPr>
          <w:rFonts w:cstheme="minorHAnsi"/>
          <w:color w:val="0D0D0D" w:themeColor="text1" w:themeTint="F2"/>
          <w:sz w:val="24"/>
          <w:szCs w:val="24"/>
        </w:rPr>
      </w:pPr>
    </w:p>
    <w:p w14:paraId="32974ABF" w14:textId="77777777" w:rsidR="003677D1" w:rsidRPr="00123388" w:rsidRDefault="003677D1"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Security Requirements</w:t>
      </w:r>
    </w:p>
    <w:p w14:paraId="424770E2"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security shall be compatible with the security features of “</w:t>
      </w:r>
      <w:proofErr w:type="spellStart"/>
      <w:r w:rsidRPr="00123388">
        <w:rPr>
          <w:rFonts w:cstheme="minorHAnsi"/>
          <w:color w:val="0D0D0D" w:themeColor="text1" w:themeTint="F2"/>
          <w:sz w:val="24"/>
          <w:szCs w:val="24"/>
        </w:rPr>
        <w:t>MyJohnDeere</w:t>
      </w:r>
      <w:proofErr w:type="spellEnd"/>
      <w:r w:rsidRPr="00123388">
        <w:rPr>
          <w:rFonts w:cstheme="minorHAnsi"/>
          <w:color w:val="0D0D0D" w:themeColor="text1" w:themeTint="F2"/>
          <w:sz w:val="24"/>
          <w:szCs w:val="24"/>
        </w:rPr>
        <w:t>” application.</w:t>
      </w:r>
    </w:p>
    <w:p w14:paraId="2C3D65F4"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commentRangeStart w:id="168"/>
      <w:r w:rsidRPr="00123388">
        <w:rPr>
          <w:rFonts w:cstheme="minorHAnsi"/>
          <w:color w:val="0D0D0D" w:themeColor="text1" w:themeTint="F2"/>
          <w:sz w:val="24"/>
          <w:szCs w:val="24"/>
        </w:rPr>
        <w:t>A John Deere user account is needed for using the application.</w:t>
      </w:r>
      <w:commentRangeEnd w:id="168"/>
      <w:r w:rsidR="003677D1" w:rsidRPr="00123388">
        <w:rPr>
          <w:rStyle w:val="Kommentarzeichen"/>
          <w:color w:val="0D0D0D" w:themeColor="text1" w:themeTint="F2"/>
        </w:rPr>
        <w:commentReference w:id="168"/>
      </w:r>
    </w:p>
    <w:p w14:paraId="7B647B71" w14:textId="13B2971C"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account</w:t>
      </w:r>
      <w:ins w:id="169" w:author="Anwari, Mahrukh" w:date="2019-10-17T13:37:00Z">
        <w:r w:rsidR="003677D1" w:rsidRPr="00123388">
          <w:rPr>
            <w:rFonts w:cstheme="minorHAnsi"/>
            <w:color w:val="0D0D0D" w:themeColor="text1" w:themeTint="F2"/>
            <w:sz w:val="24"/>
            <w:szCs w:val="24"/>
          </w:rPr>
          <w:t xml:space="preserve"> is</w:t>
        </w:r>
      </w:ins>
      <w:del w:id="170" w:author="Anwari, Mahrukh" w:date="2019-10-17T13:37:00Z">
        <w:r w:rsidRPr="00123388" w:rsidDel="003677D1">
          <w:rPr>
            <w:rFonts w:cstheme="minorHAnsi"/>
            <w:color w:val="0D0D0D" w:themeColor="text1" w:themeTint="F2"/>
            <w:sz w:val="24"/>
            <w:szCs w:val="24"/>
          </w:rPr>
          <w:delText>s are</w:delText>
        </w:r>
      </w:del>
      <w:r w:rsidRPr="00123388">
        <w:rPr>
          <w:rFonts w:cstheme="minorHAnsi"/>
          <w:color w:val="0D0D0D" w:themeColor="text1" w:themeTint="F2"/>
          <w:sz w:val="24"/>
          <w:szCs w:val="24"/>
        </w:rPr>
        <w:t xml:space="preserve"> protected by John Deere’s privacy policy.</w:t>
      </w:r>
    </w:p>
    <w:p w14:paraId="5A315F4A" w14:textId="4A362AC8"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user authentication shall be done based on the data available from John Deere’s database</w:t>
      </w:r>
      <w:ins w:id="171" w:author="Anwari, Mahrukh" w:date="2019-10-17T13:37:00Z">
        <w:r w:rsidR="003677D1" w:rsidRPr="00123388">
          <w:rPr>
            <w:rFonts w:cstheme="minorHAnsi"/>
            <w:color w:val="0D0D0D" w:themeColor="text1" w:themeTint="F2"/>
            <w:sz w:val="24"/>
            <w:szCs w:val="24"/>
          </w:rPr>
          <w:t>(</w:t>
        </w:r>
      </w:ins>
      <w:r w:rsidRPr="00123388">
        <w:rPr>
          <w:rFonts w:cstheme="minorHAnsi"/>
          <w:color w:val="0D0D0D" w:themeColor="text1" w:themeTint="F2"/>
          <w:sz w:val="24"/>
          <w:szCs w:val="24"/>
        </w:rPr>
        <w:t>s</w:t>
      </w:r>
      <w:ins w:id="172" w:author="Anwari, Mahrukh" w:date="2019-10-17T13:37:00Z">
        <w:r w:rsidR="003677D1" w:rsidRPr="00123388">
          <w:rPr>
            <w:rFonts w:cstheme="minorHAnsi"/>
            <w:color w:val="0D0D0D" w:themeColor="text1" w:themeTint="F2"/>
            <w:sz w:val="24"/>
            <w:szCs w:val="24"/>
          </w:rPr>
          <w:t>)</w:t>
        </w:r>
      </w:ins>
      <w:r w:rsidRPr="00123388">
        <w:rPr>
          <w:rFonts w:cstheme="minorHAnsi"/>
          <w:color w:val="0D0D0D" w:themeColor="text1" w:themeTint="F2"/>
          <w:sz w:val="24"/>
          <w:szCs w:val="24"/>
        </w:rPr>
        <w:t>.</w:t>
      </w:r>
    </w:p>
    <w:p w14:paraId="60BAE19C"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data shared through the application shall be protected according to EU </w:t>
      </w:r>
      <w:r w:rsidR="008E4C03" w:rsidRPr="00123388">
        <w:rPr>
          <w:rFonts w:cstheme="minorHAnsi"/>
          <w:color w:val="0D0D0D" w:themeColor="text1" w:themeTint="F2"/>
          <w:sz w:val="24"/>
          <w:szCs w:val="24"/>
        </w:rPr>
        <w:t xml:space="preserve">  </w:t>
      </w:r>
      <w:r w:rsidRPr="00123388">
        <w:rPr>
          <w:rFonts w:cstheme="minorHAnsi"/>
          <w:color w:val="0D0D0D" w:themeColor="text1" w:themeTint="F2"/>
          <w:sz w:val="24"/>
          <w:szCs w:val="24"/>
        </w:rPr>
        <w:t>regulations and will be stored in John Deere databases.</w:t>
      </w:r>
    </w:p>
    <w:p w14:paraId="7B539729"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commentRangeStart w:id="173"/>
      <w:r w:rsidRPr="00123388">
        <w:rPr>
          <w:rFonts w:cstheme="minorHAnsi"/>
          <w:color w:val="0D0D0D" w:themeColor="text1" w:themeTint="F2"/>
          <w:sz w:val="24"/>
          <w:szCs w:val="24"/>
          <w:lang w:val="en-IN"/>
        </w:rPr>
        <w:t>The product shall make its users aware of its information practices before collecting data from them.</w:t>
      </w:r>
    </w:p>
    <w:p w14:paraId="50ACF3B3"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 xml:space="preserve">The product shall notify customers of changes to its information policy. </w:t>
      </w:r>
    </w:p>
    <w:p w14:paraId="24F4DE6C" w14:textId="19C3E61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The product shall reveal private information only in compliance with the organization’s information policy.</w:t>
      </w:r>
      <w:commentRangeEnd w:id="173"/>
      <w:r w:rsidR="003677D1" w:rsidRPr="00123388">
        <w:rPr>
          <w:rStyle w:val="Kommentarzeichen"/>
          <w:color w:val="0D0D0D" w:themeColor="text1" w:themeTint="F2"/>
        </w:rPr>
        <w:commentReference w:id="173"/>
      </w:r>
    </w:p>
    <w:p w14:paraId="0B5EB2C9" w14:textId="77777777" w:rsidR="003677D1" w:rsidRPr="00123388" w:rsidRDefault="003677D1" w:rsidP="00452764">
      <w:pPr>
        <w:pStyle w:val="Listenabsatz"/>
        <w:ind w:left="1570"/>
        <w:jc w:val="both"/>
        <w:rPr>
          <w:rFonts w:cstheme="minorHAnsi"/>
          <w:color w:val="0D0D0D" w:themeColor="text1" w:themeTint="F2"/>
          <w:sz w:val="24"/>
          <w:szCs w:val="24"/>
        </w:rPr>
      </w:pPr>
    </w:p>
    <w:p w14:paraId="142D6416"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 xml:space="preserve">Cultural and Political Requirements </w:t>
      </w:r>
    </w:p>
    <w:p w14:paraId="648ACB0C"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not use offensive or</w:t>
      </w:r>
      <w:r w:rsidR="003677D1" w:rsidRPr="00123388">
        <w:rPr>
          <w:rFonts w:cstheme="minorHAnsi"/>
          <w:color w:val="0D0D0D" w:themeColor="text1" w:themeTint="F2"/>
          <w:sz w:val="24"/>
          <w:szCs w:val="24"/>
        </w:rPr>
        <w:t xml:space="preserve"> abusive content in any formats.</w:t>
      </w:r>
    </w:p>
    <w:p w14:paraId="2F689EE6"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be able to be used in all countries where John Deere products are supported.</w:t>
      </w:r>
    </w:p>
    <w:p w14:paraId="455D1FE7" w14:textId="74BD6DC6"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use of the product shall not be limited to any specific device manufactures, but the product shall be liable to Android or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regulations. </w:t>
      </w:r>
    </w:p>
    <w:p w14:paraId="222940F0" w14:textId="77777777" w:rsidR="003677D1" w:rsidRPr="00123388" w:rsidRDefault="003677D1" w:rsidP="00452764">
      <w:pPr>
        <w:pStyle w:val="Listenabsatz"/>
        <w:ind w:left="1570"/>
        <w:jc w:val="both"/>
        <w:rPr>
          <w:rFonts w:cstheme="minorHAnsi"/>
          <w:color w:val="0D0D0D" w:themeColor="text1" w:themeTint="F2"/>
          <w:sz w:val="24"/>
          <w:szCs w:val="24"/>
        </w:rPr>
      </w:pPr>
    </w:p>
    <w:p w14:paraId="21259877" w14:textId="77777777" w:rsidR="003677D1" w:rsidRPr="00123388" w:rsidRDefault="00C27A45" w:rsidP="00452764">
      <w:pPr>
        <w:pStyle w:val="Listenabsatz"/>
        <w:numPr>
          <w:ilvl w:val="1"/>
          <w:numId w:val="23"/>
        </w:numPr>
        <w:jc w:val="both"/>
        <w:rPr>
          <w:rFonts w:cstheme="minorHAnsi"/>
          <w:color w:val="0D0D0D" w:themeColor="text1" w:themeTint="F2"/>
          <w:sz w:val="24"/>
          <w:szCs w:val="24"/>
        </w:rPr>
      </w:pPr>
      <w:r w:rsidRPr="00123388">
        <w:rPr>
          <w:rFonts w:cstheme="minorHAnsi"/>
          <w:color w:val="0D0D0D" w:themeColor="text1" w:themeTint="F2"/>
          <w:sz w:val="28"/>
          <w:szCs w:val="28"/>
        </w:rPr>
        <w:t>Legal Requirements</w:t>
      </w:r>
    </w:p>
    <w:p w14:paraId="68B0657B"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lang w:val="en-IN"/>
        </w:rPr>
        <w:t>Personal information shall be implemented so as to comply with the Data Protection Act.</w:t>
      </w:r>
    </w:p>
    <w:p w14:paraId="3DA179A7" w14:textId="77777777" w:rsidR="003677D1"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 xml:space="preserve">The product shall be developed according to Android/ </w:t>
      </w:r>
      <w:r w:rsidR="0043429A" w:rsidRPr="00123388">
        <w:rPr>
          <w:rFonts w:cstheme="minorHAnsi"/>
          <w:color w:val="0D0D0D" w:themeColor="text1" w:themeTint="F2"/>
          <w:sz w:val="24"/>
          <w:szCs w:val="24"/>
        </w:rPr>
        <w:t>i</w:t>
      </w:r>
      <w:r w:rsidR="006331A7" w:rsidRPr="00123388">
        <w:rPr>
          <w:rFonts w:cstheme="minorHAnsi"/>
          <w:color w:val="0D0D0D" w:themeColor="text1" w:themeTint="F2"/>
          <w:sz w:val="24"/>
          <w:szCs w:val="24"/>
        </w:rPr>
        <w:t>OS</w:t>
      </w:r>
      <w:r w:rsidRPr="00123388">
        <w:rPr>
          <w:rFonts w:cstheme="minorHAnsi"/>
          <w:color w:val="0D0D0D" w:themeColor="text1" w:themeTint="F2"/>
          <w:sz w:val="24"/>
          <w:szCs w:val="24"/>
        </w:rPr>
        <w:t xml:space="preserve"> development guidelines and shall not include any copyright infringements.</w:t>
      </w:r>
    </w:p>
    <w:p w14:paraId="3ED16EE9" w14:textId="016FEB45" w:rsidR="00C27A45" w:rsidRPr="00123388" w:rsidRDefault="00C27A45" w:rsidP="00452764">
      <w:pPr>
        <w:pStyle w:val="Listenabsatz"/>
        <w:numPr>
          <w:ilvl w:val="2"/>
          <w:numId w:val="23"/>
        </w:numPr>
        <w:jc w:val="both"/>
        <w:rPr>
          <w:rFonts w:cstheme="minorHAnsi"/>
          <w:color w:val="0D0D0D" w:themeColor="text1" w:themeTint="F2"/>
          <w:sz w:val="24"/>
          <w:szCs w:val="24"/>
        </w:rPr>
      </w:pPr>
      <w:r w:rsidRPr="00123388">
        <w:rPr>
          <w:rFonts w:cstheme="minorHAnsi"/>
          <w:color w:val="0D0D0D" w:themeColor="text1" w:themeTint="F2"/>
          <w:sz w:val="24"/>
          <w:szCs w:val="24"/>
        </w:rPr>
        <w:t>The product shall comply with the European Union and United States laws and regulations.</w:t>
      </w:r>
    </w:p>
    <w:p w14:paraId="14510311" w14:textId="3C4AFA7E" w:rsidR="00C27A45" w:rsidRPr="00123388" w:rsidRDefault="00CB314A" w:rsidP="007931B4">
      <w:pPr>
        <w:ind w:left="360"/>
        <w:rPr>
          <w:rFonts w:cstheme="minorHAnsi"/>
          <w:color w:val="0D0D0D" w:themeColor="text1" w:themeTint="F2"/>
          <w:sz w:val="32"/>
          <w:szCs w:val="32"/>
        </w:rPr>
      </w:pPr>
      <w:bookmarkStart w:id="174" w:name="ProjectIssues"/>
      <w:r w:rsidRPr="00123388">
        <w:rPr>
          <w:rFonts w:cstheme="minorHAnsi"/>
          <w:color w:val="0D0D0D" w:themeColor="text1" w:themeTint="F2"/>
          <w:sz w:val="32"/>
          <w:szCs w:val="32"/>
        </w:rPr>
        <w:lastRenderedPageBreak/>
        <w:t xml:space="preserve">5. </w:t>
      </w:r>
      <w:r w:rsidR="00C27A45" w:rsidRPr="00123388">
        <w:rPr>
          <w:rFonts w:cstheme="minorHAnsi"/>
          <w:color w:val="0D0D0D" w:themeColor="text1" w:themeTint="F2"/>
          <w:sz w:val="32"/>
          <w:szCs w:val="32"/>
        </w:rPr>
        <w:t>Project Issues</w:t>
      </w:r>
      <w:bookmarkEnd w:id="174"/>
    </w:p>
    <w:p w14:paraId="4574512C" w14:textId="55809703" w:rsidR="001C2AF6" w:rsidRPr="00123388" w:rsidRDefault="00CB314A"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5.1 </w:t>
      </w:r>
      <w:r w:rsidR="00C27A45" w:rsidRPr="00123388">
        <w:rPr>
          <w:rFonts w:eastAsia="Times New Roman" w:cstheme="minorHAnsi"/>
          <w:color w:val="0D0D0D" w:themeColor="text1" w:themeTint="F2"/>
          <w:sz w:val="28"/>
          <w:szCs w:val="28"/>
          <w:lang w:val="en-IN" w:eastAsia="en-GB"/>
        </w:rPr>
        <w:t xml:space="preserve">Open Issues </w:t>
      </w:r>
    </w:p>
    <w:p w14:paraId="412E3BC9" w14:textId="77777777" w:rsidR="00CB314A" w:rsidRPr="00123388" w:rsidRDefault="00CB314A" w:rsidP="007931B4">
      <w:pPr>
        <w:spacing w:after="0" w:line="240" w:lineRule="auto"/>
        <w:rPr>
          <w:rFonts w:eastAsia="Times New Roman" w:cstheme="minorHAnsi"/>
          <w:color w:val="0D0D0D" w:themeColor="text1" w:themeTint="F2"/>
          <w:sz w:val="28"/>
          <w:szCs w:val="28"/>
          <w:lang w:val="en-IN" w:eastAsia="en-GB"/>
        </w:rPr>
      </w:pPr>
    </w:p>
    <w:p w14:paraId="0807C716" w14:textId="77777777" w:rsidR="00452764" w:rsidRPr="00123388" w:rsidRDefault="00C27A45"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Our studies shows that the use of Android Auto requires considerable amount of internet data which might affect the internet usage of application.</w:t>
      </w:r>
      <w:r w:rsidR="001C2AF6" w:rsidRPr="00123388">
        <w:rPr>
          <w:rFonts w:eastAsia="Times New Roman" w:cstheme="minorHAnsi"/>
          <w:color w:val="0D0D0D" w:themeColor="text1" w:themeTint="F2"/>
          <w:sz w:val="24"/>
          <w:szCs w:val="24"/>
          <w:lang w:val="en-IN" w:eastAsia="en-GB"/>
        </w:rPr>
        <w:t xml:space="preserve"> </w:t>
      </w:r>
    </w:p>
    <w:p w14:paraId="3FCA1519" w14:textId="77777777" w:rsidR="00452764" w:rsidRPr="00123388" w:rsidRDefault="00452764"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w:t>
      </w:r>
      <w:r w:rsidR="001C2AF6" w:rsidRPr="00123388">
        <w:rPr>
          <w:rFonts w:eastAsia="Times New Roman" w:cstheme="minorHAnsi"/>
          <w:color w:val="0D0D0D" w:themeColor="text1" w:themeTint="F2"/>
          <w:sz w:val="24"/>
          <w:szCs w:val="24"/>
          <w:lang w:val="en-IN" w:eastAsia="en-GB"/>
        </w:rPr>
        <w:t xml:space="preserve">he limited knowledge and experience of the development team along with time constraints may affect the quality of the product developed. </w:t>
      </w:r>
    </w:p>
    <w:p w14:paraId="710EA019" w14:textId="77777777" w:rsidR="00452764" w:rsidRPr="00123388" w:rsidRDefault="001C2AF6"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Since it is a student project which involves students from different backgrounds and </w:t>
      </w:r>
      <w:r w:rsidR="00C27A45" w:rsidRPr="00123388">
        <w:rPr>
          <w:rFonts w:eastAsia="Times New Roman" w:cstheme="minorHAnsi"/>
          <w:color w:val="0D0D0D" w:themeColor="text1" w:themeTint="F2"/>
          <w:sz w:val="24"/>
          <w:szCs w:val="24"/>
          <w:lang w:val="en-IN" w:eastAsia="en-GB"/>
        </w:rPr>
        <w:t>limited knowledge of agriculture industry</w:t>
      </w:r>
      <w:r w:rsidRPr="00123388">
        <w:rPr>
          <w:rFonts w:eastAsia="Times New Roman" w:cstheme="minorHAnsi"/>
          <w:color w:val="0D0D0D" w:themeColor="text1" w:themeTint="F2"/>
          <w:sz w:val="24"/>
          <w:szCs w:val="24"/>
          <w:lang w:val="en-IN" w:eastAsia="en-GB"/>
        </w:rPr>
        <w:t>,</w:t>
      </w:r>
      <w:r w:rsidR="00C27A45" w:rsidRPr="00123388">
        <w:rPr>
          <w:rFonts w:eastAsia="Times New Roman" w:cstheme="minorHAnsi"/>
          <w:color w:val="0D0D0D" w:themeColor="text1" w:themeTint="F2"/>
          <w:sz w:val="24"/>
          <w:szCs w:val="24"/>
          <w:lang w:val="en-IN" w:eastAsia="en-GB"/>
        </w:rPr>
        <w:t xml:space="preserve"> </w:t>
      </w:r>
      <w:r w:rsidRPr="00123388">
        <w:rPr>
          <w:rFonts w:eastAsia="Times New Roman" w:cstheme="minorHAnsi"/>
          <w:color w:val="0D0D0D" w:themeColor="text1" w:themeTint="F2"/>
          <w:sz w:val="24"/>
          <w:szCs w:val="24"/>
          <w:lang w:val="en-IN" w:eastAsia="en-GB"/>
        </w:rPr>
        <w:t>the naming conventions used may not be suitable for the end users.</w:t>
      </w:r>
    </w:p>
    <w:p w14:paraId="0BBC17D4" w14:textId="32479231" w:rsidR="001C2AF6" w:rsidRPr="00123388" w:rsidRDefault="00452764" w:rsidP="00452764">
      <w:pPr>
        <w:pStyle w:val="Listenabsatz"/>
        <w:numPr>
          <w:ilvl w:val="0"/>
          <w:numId w:val="34"/>
        </w:num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P</w:t>
      </w:r>
      <w:r w:rsidR="001C2AF6" w:rsidRPr="00123388">
        <w:rPr>
          <w:rFonts w:eastAsia="Times New Roman" w:cstheme="minorHAnsi"/>
          <w:color w:val="0D0D0D" w:themeColor="text1" w:themeTint="F2"/>
          <w:sz w:val="24"/>
          <w:szCs w:val="24"/>
          <w:lang w:val="en-IN" w:eastAsia="en-GB"/>
        </w:rPr>
        <w:t xml:space="preserve">erformance of the application may be limited by the </w:t>
      </w:r>
      <w:r w:rsidR="00C27A45" w:rsidRPr="00123388">
        <w:rPr>
          <w:rFonts w:eastAsia="Times New Roman" w:cstheme="minorHAnsi"/>
          <w:color w:val="0D0D0D" w:themeColor="text1" w:themeTint="F2"/>
          <w:sz w:val="24"/>
          <w:szCs w:val="24"/>
          <w:lang w:val="en-IN" w:eastAsia="en-GB"/>
        </w:rPr>
        <w:t xml:space="preserve">device </w:t>
      </w:r>
      <w:r w:rsidRPr="00123388">
        <w:rPr>
          <w:rFonts w:eastAsia="Times New Roman" w:cstheme="minorHAnsi"/>
          <w:color w:val="0D0D0D" w:themeColor="text1" w:themeTint="F2"/>
          <w:sz w:val="24"/>
          <w:szCs w:val="24"/>
          <w:lang w:val="en-IN" w:eastAsia="en-GB"/>
        </w:rPr>
        <w:t>being used</w:t>
      </w:r>
      <w:r w:rsidR="001C2AF6" w:rsidRPr="00123388">
        <w:rPr>
          <w:rFonts w:eastAsia="Times New Roman" w:cstheme="minorHAnsi"/>
          <w:color w:val="0D0D0D" w:themeColor="text1" w:themeTint="F2"/>
          <w:sz w:val="24"/>
          <w:szCs w:val="24"/>
          <w:lang w:val="en-IN" w:eastAsia="en-GB"/>
        </w:rPr>
        <w:t xml:space="preserve"> and the performance of the</w:t>
      </w:r>
      <w:r w:rsidR="00C27A45" w:rsidRPr="00123388">
        <w:rPr>
          <w:rFonts w:eastAsia="Times New Roman" w:cstheme="minorHAnsi"/>
          <w:color w:val="0D0D0D" w:themeColor="text1" w:themeTint="F2"/>
          <w:sz w:val="24"/>
          <w:szCs w:val="24"/>
          <w:lang w:val="en-IN" w:eastAsia="en-GB"/>
        </w:rPr>
        <w:t xml:space="preserve"> existing John Deere API’s </w:t>
      </w:r>
      <w:r w:rsidR="001C2AF6" w:rsidRPr="00123388">
        <w:rPr>
          <w:rFonts w:eastAsia="Times New Roman" w:cstheme="minorHAnsi"/>
          <w:color w:val="0D0D0D" w:themeColor="text1" w:themeTint="F2"/>
          <w:sz w:val="24"/>
          <w:szCs w:val="24"/>
          <w:lang w:val="en-IN" w:eastAsia="en-GB"/>
        </w:rPr>
        <w:t>that are used in the development of the project.</w:t>
      </w:r>
    </w:p>
    <w:p w14:paraId="53A31935" w14:textId="77777777" w:rsidR="001C2AF6" w:rsidRPr="00123388" w:rsidRDefault="001C2AF6" w:rsidP="007931B4">
      <w:pPr>
        <w:spacing w:after="0" w:line="240" w:lineRule="auto"/>
        <w:ind w:firstLine="700"/>
        <w:rPr>
          <w:rFonts w:eastAsia="Times New Roman" w:cstheme="minorHAnsi"/>
          <w:color w:val="0D0D0D" w:themeColor="text1" w:themeTint="F2"/>
          <w:sz w:val="24"/>
          <w:szCs w:val="24"/>
          <w:lang w:val="en-IN" w:eastAsia="en-GB"/>
        </w:rPr>
      </w:pPr>
    </w:p>
    <w:p w14:paraId="58F16378" w14:textId="1197FC08" w:rsidR="00C27A45" w:rsidRPr="00123388" w:rsidRDefault="00055D29" w:rsidP="007931B4">
      <w:pPr>
        <w:tabs>
          <w:tab w:val="left" w:pos="142"/>
          <w:tab w:val="left" w:pos="426"/>
        </w:tabs>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 xml:space="preserve">5.2 </w:t>
      </w:r>
      <w:r w:rsidR="00C27A45" w:rsidRPr="00123388">
        <w:rPr>
          <w:rFonts w:eastAsia="Times New Roman" w:cstheme="minorHAnsi"/>
          <w:color w:val="0D0D0D" w:themeColor="text1" w:themeTint="F2"/>
          <w:sz w:val="28"/>
          <w:szCs w:val="28"/>
          <w:lang w:val="en-IN" w:eastAsia="en-GB"/>
        </w:rPr>
        <w:t xml:space="preserve">Off-the-Shelf Solutions </w:t>
      </w:r>
    </w:p>
    <w:p w14:paraId="79019F06" w14:textId="77777777" w:rsidR="003C75EB" w:rsidRPr="00123388" w:rsidRDefault="003C75EB" w:rsidP="007931B4">
      <w:pPr>
        <w:spacing w:after="0" w:line="240" w:lineRule="auto"/>
        <w:ind w:firstLine="700"/>
        <w:rPr>
          <w:rFonts w:eastAsia="Times New Roman" w:cstheme="minorHAnsi"/>
          <w:color w:val="0D0D0D" w:themeColor="text1" w:themeTint="F2"/>
          <w:sz w:val="24"/>
          <w:szCs w:val="24"/>
          <w:lang w:val="en-IN" w:eastAsia="en-GB"/>
        </w:rPr>
      </w:pPr>
    </w:p>
    <w:p w14:paraId="39C8558E" w14:textId="29D8CC35" w:rsidR="00C27A45" w:rsidRPr="00123388" w:rsidRDefault="00443EDD" w:rsidP="007931B4">
      <w:pPr>
        <w:spacing w:after="0" w:line="240" w:lineRule="auto"/>
        <w:ind w:left="70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To be determined later.</w:t>
      </w:r>
    </w:p>
    <w:p w14:paraId="7D1EDA47" w14:textId="77777777" w:rsidR="00443EDD" w:rsidRPr="00123388" w:rsidRDefault="00443EDD" w:rsidP="007931B4">
      <w:pPr>
        <w:spacing w:after="0" w:line="240" w:lineRule="auto"/>
        <w:ind w:left="700"/>
        <w:rPr>
          <w:rFonts w:eastAsia="Times New Roman" w:cstheme="minorHAnsi"/>
          <w:color w:val="0D0D0D" w:themeColor="text1" w:themeTint="F2"/>
          <w:sz w:val="28"/>
          <w:szCs w:val="28"/>
          <w:lang w:val="en-IN" w:eastAsia="en-GB"/>
        </w:rPr>
      </w:pPr>
    </w:p>
    <w:p w14:paraId="55870B1E" w14:textId="3F93C9AF" w:rsidR="00C27A45"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r w:rsidR="00C46B53" w:rsidRPr="00123388">
        <w:rPr>
          <w:rFonts w:eastAsia="Times New Roman" w:cstheme="minorHAnsi"/>
          <w:color w:val="0D0D0D" w:themeColor="text1" w:themeTint="F2"/>
          <w:sz w:val="28"/>
          <w:szCs w:val="28"/>
          <w:lang w:val="en-IN" w:eastAsia="en-GB"/>
        </w:rPr>
        <w:t>5.3</w:t>
      </w:r>
      <w:r w:rsidR="00C27A45" w:rsidRPr="00123388">
        <w:rPr>
          <w:rFonts w:eastAsia="Times New Roman" w:cstheme="minorHAnsi"/>
          <w:color w:val="0D0D0D" w:themeColor="text1" w:themeTint="F2"/>
          <w:sz w:val="28"/>
          <w:szCs w:val="28"/>
          <w:lang w:val="en-IN" w:eastAsia="en-GB"/>
        </w:rPr>
        <w:t xml:space="preserve"> New Problems</w:t>
      </w:r>
    </w:p>
    <w:p w14:paraId="6691D8DF" w14:textId="77777777" w:rsidR="003C75EB" w:rsidRPr="00123388" w:rsidRDefault="003C75EB" w:rsidP="007931B4">
      <w:pPr>
        <w:spacing w:after="0" w:line="240" w:lineRule="auto"/>
        <w:rPr>
          <w:rFonts w:eastAsia="Times New Roman" w:cstheme="minorHAnsi"/>
          <w:color w:val="0D0D0D" w:themeColor="text1" w:themeTint="F2"/>
          <w:sz w:val="24"/>
          <w:szCs w:val="24"/>
          <w:lang w:val="en-IN" w:eastAsia="en-GB"/>
        </w:rPr>
      </w:pPr>
    </w:p>
    <w:p w14:paraId="528D9110" w14:textId="3BAC30B4" w:rsidR="00C27A45" w:rsidRPr="00123388" w:rsidRDefault="006C7C04" w:rsidP="007931B4">
      <w:pPr>
        <w:spacing w:after="0" w:line="240" w:lineRule="auto"/>
        <w:ind w:left="720"/>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end users are already using different applications from John Deere so t</w:t>
      </w:r>
      <w:r w:rsidR="00C27A45" w:rsidRPr="00123388">
        <w:rPr>
          <w:rFonts w:eastAsia="Times New Roman" w:cstheme="minorHAnsi"/>
          <w:color w:val="0D0D0D" w:themeColor="text1" w:themeTint="F2"/>
          <w:sz w:val="24"/>
          <w:szCs w:val="24"/>
          <w:lang w:val="en-IN" w:eastAsia="en-GB"/>
        </w:rPr>
        <w:t>he use of multiple applications for the same purpose in different devices might cause confusion to the existing users.</w:t>
      </w:r>
      <w:r w:rsidRPr="00123388">
        <w:rPr>
          <w:rFonts w:eastAsia="Times New Roman" w:cstheme="minorHAnsi"/>
          <w:color w:val="0D0D0D" w:themeColor="text1" w:themeTint="F2"/>
          <w:sz w:val="24"/>
          <w:szCs w:val="24"/>
          <w:lang w:val="en-IN" w:eastAsia="en-GB"/>
        </w:rPr>
        <w:t xml:space="preserve"> Moreover, s</w:t>
      </w:r>
      <w:r w:rsidR="00C27A45" w:rsidRPr="00123388">
        <w:rPr>
          <w:rFonts w:eastAsia="Times New Roman" w:cstheme="minorHAnsi"/>
          <w:color w:val="0D0D0D" w:themeColor="text1" w:themeTint="F2"/>
          <w:sz w:val="24"/>
          <w:szCs w:val="24"/>
          <w:lang w:val="en-IN" w:eastAsia="en-GB"/>
        </w:rPr>
        <w:t xml:space="preserve">ince the application </w:t>
      </w:r>
      <w:r w:rsidRPr="00123388">
        <w:rPr>
          <w:rFonts w:eastAsia="Times New Roman" w:cstheme="minorHAnsi"/>
          <w:color w:val="0D0D0D" w:themeColor="text1" w:themeTint="F2"/>
          <w:sz w:val="24"/>
          <w:szCs w:val="24"/>
          <w:lang w:val="en-IN" w:eastAsia="en-GB"/>
        </w:rPr>
        <w:t>is required</w:t>
      </w:r>
      <w:r w:rsidR="00C27A45" w:rsidRPr="00123388">
        <w:rPr>
          <w:rFonts w:eastAsia="Times New Roman" w:cstheme="minorHAnsi"/>
          <w:color w:val="0D0D0D" w:themeColor="text1" w:themeTint="F2"/>
          <w:sz w:val="24"/>
          <w:szCs w:val="24"/>
          <w:lang w:val="en-IN" w:eastAsia="en-GB"/>
        </w:rPr>
        <w:t xml:space="preserve"> to run in multiple devices at the same time, it may affect the performance of the product.</w:t>
      </w:r>
    </w:p>
    <w:p w14:paraId="1C02E6D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3A83B87" w14:textId="77777777" w:rsidR="004B5580" w:rsidRPr="00123388" w:rsidRDefault="00055D29"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 xml:space="preserve">       </w:t>
      </w:r>
    </w:p>
    <w:p w14:paraId="5C64E67F" w14:textId="77777777" w:rsidR="004B5580" w:rsidRPr="00123388" w:rsidRDefault="004B5580" w:rsidP="007931B4">
      <w:pPr>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br w:type="page"/>
      </w:r>
    </w:p>
    <w:p w14:paraId="365D756E" w14:textId="4800A91F"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lastRenderedPageBreak/>
        <w:t>5.4</w:t>
      </w:r>
      <w:r w:rsidR="00C27A45" w:rsidRPr="00123388">
        <w:rPr>
          <w:rFonts w:eastAsia="Times New Roman" w:cstheme="minorHAnsi"/>
          <w:color w:val="0D0D0D" w:themeColor="text1" w:themeTint="F2"/>
          <w:sz w:val="28"/>
          <w:szCs w:val="28"/>
          <w:lang w:val="en-IN" w:eastAsia="en-GB"/>
        </w:rPr>
        <w:t xml:space="preserve"> Tasks </w:t>
      </w:r>
    </w:p>
    <w:p w14:paraId="70032FBF" w14:textId="77777777" w:rsidR="006C7C04" w:rsidRPr="00123388" w:rsidRDefault="006C7C04" w:rsidP="007931B4">
      <w:pPr>
        <w:spacing w:after="0" w:line="240" w:lineRule="auto"/>
        <w:ind w:firstLine="700"/>
        <w:rPr>
          <w:rFonts w:eastAsia="Times New Roman" w:cstheme="minorHAnsi"/>
          <w:color w:val="0D0D0D" w:themeColor="text1" w:themeTint="F2"/>
          <w:sz w:val="24"/>
          <w:szCs w:val="24"/>
          <w:lang w:val="en-IN" w:eastAsia="en-GB"/>
        </w:rPr>
      </w:pPr>
    </w:p>
    <w:p w14:paraId="3A6EDBD2" w14:textId="77EBBC89" w:rsidR="00C27A45" w:rsidRPr="00123388" w:rsidRDefault="00C27A45" w:rsidP="007931B4">
      <w:pPr>
        <w:spacing w:after="0" w:line="240" w:lineRule="auto"/>
        <w:rPr>
          <w:rFonts w:eastAsia="Times New Roman" w:cstheme="minorHAnsi"/>
          <w:b/>
          <w:bCs/>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00C46B53" w:rsidRPr="00123388">
        <w:rPr>
          <w:rFonts w:eastAsia="Times New Roman" w:cstheme="minorHAnsi"/>
          <w:b/>
          <w:bCs/>
          <w:color w:val="0D0D0D" w:themeColor="text1" w:themeTint="F2"/>
          <w:sz w:val="24"/>
          <w:szCs w:val="24"/>
          <w:lang w:val="en-IN" w:eastAsia="en-GB"/>
        </w:rPr>
        <w:t>5.4.1</w:t>
      </w:r>
      <w:r w:rsidRPr="00123388">
        <w:rPr>
          <w:rFonts w:eastAsia="Times New Roman" w:cstheme="minorHAnsi"/>
          <w:b/>
          <w:bCs/>
          <w:color w:val="0D0D0D" w:themeColor="text1" w:themeTint="F2"/>
          <w:sz w:val="24"/>
          <w:szCs w:val="24"/>
          <w:lang w:val="en-IN" w:eastAsia="en-GB"/>
        </w:rPr>
        <w:t xml:space="preserve"> Project Planning</w:t>
      </w:r>
    </w:p>
    <w:p w14:paraId="49F3DF7B" w14:textId="12675B4E" w:rsidR="00C27A45" w:rsidRPr="00123388" w:rsidRDefault="00C27A45" w:rsidP="007931B4">
      <w:pPr>
        <w:spacing w:after="0" w:line="240" w:lineRule="auto"/>
        <w:ind w:left="720" w:firstLine="4"/>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For the development of the project</w:t>
      </w:r>
      <w:r w:rsidR="00452764" w:rsidRPr="00123388">
        <w:rPr>
          <w:rFonts w:eastAsia="Times New Roman" w:cstheme="minorHAnsi"/>
          <w:color w:val="0D0D0D" w:themeColor="text1" w:themeTint="F2"/>
          <w:sz w:val="24"/>
          <w:szCs w:val="24"/>
          <w:lang w:val="en-IN" w:eastAsia="en-GB"/>
        </w:rPr>
        <w:t>,</w:t>
      </w:r>
      <w:r w:rsidRPr="00123388">
        <w:rPr>
          <w:rFonts w:eastAsia="Times New Roman" w:cstheme="minorHAnsi"/>
          <w:color w:val="0D0D0D" w:themeColor="text1" w:themeTint="F2"/>
          <w:sz w:val="24"/>
          <w:szCs w:val="24"/>
          <w:lang w:val="en-IN" w:eastAsia="en-GB"/>
        </w:rPr>
        <w:t xml:space="preserve"> we will be following three weeks sprints starting from October 1, 2019. Following is the initial </w:t>
      </w:r>
      <w:r w:rsidR="006C7C04" w:rsidRPr="00123388">
        <w:rPr>
          <w:rFonts w:eastAsia="Times New Roman" w:cstheme="minorHAnsi"/>
          <w:color w:val="0D0D0D" w:themeColor="text1" w:themeTint="F2"/>
          <w:sz w:val="24"/>
          <w:szCs w:val="24"/>
          <w:lang w:val="en-IN" w:eastAsia="en-GB"/>
        </w:rPr>
        <w:t>sprint plan</w:t>
      </w:r>
      <w:r w:rsidRPr="00123388">
        <w:rPr>
          <w:rFonts w:eastAsia="Times New Roman" w:cstheme="minorHAnsi"/>
          <w:color w:val="0D0D0D" w:themeColor="text1" w:themeTint="F2"/>
          <w:sz w:val="24"/>
          <w:szCs w:val="24"/>
          <w:lang w:val="en-IN" w:eastAsia="en-GB"/>
        </w:rPr>
        <w:t xml:space="preserve"> of our project.</w:t>
      </w:r>
    </w:p>
    <w:p w14:paraId="2BD1438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16179331"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1D31644" w14:textId="690570E3" w:rsidR="006C7C04"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noProof/>
          <w:color w:val="0D0D0D" w:themeColor="text1" w:themeTint="F2"/>
          <w:sz w:val="24"/>
          <w:szCs w:val="24"/>
          <w:lang w:val="de-DE" w:eastAsia="de-DE"/>
        </w:rPr>
        <w:drawing>
          <wp:inline distT="0" distB="0" distL="0" distR="0" wp14:anchorId="45CADAF9" wp14:editId="5676DDC0">
            <wp:extent cx="6543860" cy="275477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03 at 4.58.22 PM.png"/>
                    <pic:cNvPicPr/>
                  </pic:nvPicPr>
                  <pic:blipFill>
                    <a:blip r:embed="rId11">
                      <a:extLst>
                        <a:ext uri="{28A0092B-C50C-407E-A947-70E740481C1C}">
                          <a14:useLocalDpi xmlns:a14="http://schemas.microsoft.com/office/drawing/2010/main" val="0"/>
                        </a:ext>
                      </a:extLst>
                    </a:blip>
                    <a:stretch>
                      <a:fillRect/>
                    </a:stretch>
                  </pic:blipFill>
                  <pic:spPr>
                    <a:xfrm>
                      <a:off x="0" y="0"/>
                      <a:ext cx="6543860" cy="2754778"/>
                    </a:xfrm>
                    <a:prstGeom prst="rect">
                      <a:avLst/>
                    </a:prstGeom>
                  </pic:spPr>
                </pic:pic>
              </a:graphicData>
            </a:graphic>
          </wp:inline>
        </w:drawing>
      </w:r>
      <w:proofErr w:type="spellStart"/>
      <w:r w:rsidR="006C7C04" w:rsidRPr="00123388">
        <w:rPr>
          <w:rFonts w:eastAsia="Times New Roman" w:cstheme="minorHAnsi"/>
          <w:color w:val="0D0D0D" w:themeColor="text1" w:themeTint="F2"/>
          <w:sz w:val="24"/>
          <w:szCs w:val="24"/>
          <w:lang w:val="en-IN" w:eastAsia="en-GB"/>
        </w:rPr>
        <w:t>Img</w:t>
      </w:r>
      <w:proofErr w:type="spellEnd"/>
      <w:r w:rsidR="006C7C04" w:rsidRPr="00123388">
        <w:rPr>
          <w:rFonts w:eastAsia="Times New Roman" w:cstheme="minorHAnsi"/>
          <w:color w:val="0D0D0D" w:themeColor="text1" w:themeTint="F2"/>
          <w:sz w:val="24"/>
          <w:szCs w:val="24"/>
          <w:lang w:val="en-IN" w:eastAsia="en-GB"/>
        </w:rPr>
        <w:t xml:space="preserve"> </w:t>
      </w:r>
      <w:proofErr w:type="spellStart"/>
      <w:r w:rsidR="006C7C04" w:rsidRPr="00123388">
        <w:rPr>
          <w:rFonts w:eastAsia="Times New Roman" w:cstheme="minorHAnsi"/>
          <w:color w:val="0D0D0D" w:themeColor="text1" w:themeTint="F2"/>
          <w:sz w:val="24"/>
          <w:szCs w:val="24"/>
          <w:lang w:val="en-IN" w:eastAsia="en-GB"/>
        </w:rPr>
        <w:t>Src</w:t>
      </w:r>
      <w:proofErr w:type="spellEnd"/>
      <w:r w:rsidR="006C7C04" w:rsidRPr="00123388">
        <w:rPr>
          <w:rFonts w:eastAsia="Times New Roman" w:cstheme="minorHAnsi"/>
          <w:color w:val="0D0D0D" w:themeColor="text1" w:themeTint="F2"/>
          <w:sz w:val="24"/>
          <w:szCs w:val="24"/>
          <w:lang w:val="en-IN" w:eastAsia="en-GB"/>
        </w:rPr>
        <w:t>: Meetings_KickOff2019_-_Project_Software_Engineering_WS2019</w:t>
      </w:r>
      <w:r w:rsidR="00331B9B" w:rsidRPr="00123388">
        <w:rPr>
          <w:rFonts w:eastAsia="Times New Roman" w:cstheme="minorHAnsi"/>
          <w:color w:val="0D0D0D" w:themeColor="text1" w:themeTint="F2"/>
          <w:sz w:val="24"/>
          <w:szCs w:val="24"/>
          <w:lang w:val="en-IN" w:eastAsia="en-GB"/>
        </w:rPr>
        <w:t xml:space="preserve"> slides</w:t>
      </w:r>
    </w:p>
    <w:p w14:paraId="7F68C082" w14:textId="77777777" w:rsidR="006C7C04" w:rsidRPr="00123388" w:rsidRDefault="006C7C04" w:rsidP="007931B4">
      <w:pPr>
        <w:rPr>
          <w:rFonts w:eastAsia="Times New Roman" w:cstheme="minorHAnsi"/>
          <w:color w:val="0D0D0D" w:themeColor="text1" w:themeTint="F2"/>
          <w:sz w:val="24"/>
          <w:szCs w:val="24"/>
          <w:lang w:val="en-IN" w:eastAsia="en-GB"/>
        </w:rPr>
      </w:pPr>
    </w:p>
    <w:p w14:paraId="6505B555" w14:textId="77777777" w:rsidR="006C7C04" w:rsidRPr="00123388" w:rsidRDefault="006C7C04" w:rsidP="007931B4">
      <w:pPr>
        <w:rPr>
          <w:rFonts w:eastAsia="Times New Roman" w:cstheme="minorHAnsi"/>
          <w:color w:val="0D0D0D" w:themeColor="text1" w:themeTint="F2"/>
          <w:sz w:val="24"/>
          <w:szCs w:val="24"/>
          <w:lang w:val="en-IN" w:eastAsia="en-GB"/>
        </w:rPr>
      </w:pPr>
    </w:p>
    <w:p w14:paraId="1391F7CF" w14:textId="34797E0C" w:rsidR="00C27A45" w:rsidRPr="00123388" w:rsidRDefault="00C46B53" w:rsidP="007931B4">
      <w:pPr>
        <w:rPr>
          <w:rFonts w:eastAsia="Times New Roman" w:cstheme="minorHAnsi"/>
          <w:b/>
          <w:bCs/>
          <w:color w:val="0D0D0D" w:themeColor="text1" w:themeTint="F2"/>
          <w:sz w:val="24"/>
          <w:szCs w:val="24"/>
          <w:lang w:val="en-IN" w:eastAsia="en-GB"/>
        </w:rPr>
      </w:pPr>
      <w:r w:rsidRPr="00123388">
        <w:rPr>
          <w:rFonts w:eastAsia="Times New Roman" w:cstheme="minorHAnsi"/>
          <w:b/>
          <w:bCs/>
          <w:color w:val="0D0D0D" w:themeColor="text1" w:themeTint="F2"/>
          <w:sz w:val="24"/>
          <w:szCs w:val="24"/>
          <w:lang w:val="en-IN" w:eastAsia="en-GB"/>
        </w:rPr>
        <w:t>5.4.2</w:t>
      </w:r>
      <w:r w:rsidR="00C27A45" w:rsidRPr="00123388">
        <w:rPr>
          <w:rFonts w:eastAsia="Times New Roman" w:cstheme="minorHAnsi"/>
          <w:b/>
          <w:bCs/>
          <w:color w:val="0D0D0D" w:themeColor="text1" w:themeTint="F2"/>
          <w:sz w:val="24"/>
          <w:szCs w:val="24"/>
          <w:lang w:val="en-IN" w:eastAsia="en-GB"/>
        </w:rPr>
        <w:t xml:space="preserve"> Planning of the Development Phases</w:t>
      </w:r>
    </w:p>
    <w:p w14:paraId="6C580FC1" w14:textId="4C27AC6B" w:rsidR="001C5B3C" w:rsidRPr="00123388" w:rsidRDefault="00AA2B83"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initial project development plan is as follows. The team members will try to strictly follow the project plan and to deliver the prototypes as mentioned in the plan in due time.</w:t>
      </w:r>
      <w:r w:rsidR="001C5B3C" w:rsidRPr="00123388">
        <w:rPr>
          <w:rFonts w:eastAsia="Times New Roman" w:cstheme="minorHAnsi"/>
          <w:color w:val="0D0D0D" w:themeColor="text1" w:themeTint="F2"/>
          <w:sz w:val="24"/>
          <w:szCs w:val="24"/>
          <w:lang w:val="en-IN" w:eastAsia="en-GB"/>
        </w:rPr>
        <w:t xml:space="preserve"> Changes in requirements from the </w:t>
      </w:r>
      <w:r w:rsidR="00452764" w:rsidRPr="00123388">
        <w:rPr>
          <w:rFonts w:eastAsia="Times New Roman" w:cstheme="minorHAnsi"/>
          <w:color w:val="0D0D0D" w:themeColor="text1" w:themeTint="F2"/>
          <w:sz w:val="24"/>
          <w:szCs w:val="24"/>
          <w:lang w:val="en-IN" w:eastAsia="en-GB"/>
        </w:rPr>
        <w:t>customer’s</w:t>
      </w:r>
      <w:r w:rsidR="001C5B3C" w:rsidRPr="00123388">
        <w:rPr>
          <w:rFonts w:eastAsia="Times New Roman" w:cstheme="minorHAnsi"/>
          <w:color w:val="0D0D0D" w:themeColor="text1" w:themeTint="F2"/>
          <w:sz w:val="24"/>
          <w:szCs w:val="24"/>
          <w:lang w:val="en-IN" w:eastAsia="en-GB"/>
        </w:rPr>
        <w:t xml:space="preserve"> part will be also documented as t</w:t>
      </w:r>
      <w:r w:rsidR="0043429A" w:rsidRPr="00123388">
        <w:rPr>
          <w:rFonts w:eastAsia="Times New Roman" w:cstheme="minorHAnsi"/>
          <w:color w:val="0D0D0D" w:themeColor="text1" w:themeTint="F2"/>
          <w:sz w:val="24"/>
          <w:szCs w:val="24"/>
          <w:lang w:val="en-IN" w:eastAsia="en-GB"/>
        </w:rPr>
        <w:t>he time progresses</w:t>
      </w:r>
      <w:r w:rsidR="001C5B3C" w:rsidRPr="00123388">
        <w:rPr>
          <w:rFonts w:eastAsia="Times New Roman" w:cstheme="minorHAnsi"/>
          <w:color w:val="0D0D0D" w:themeColor="text1" w:themeTint="F2"/>
          <w:sz w:val="24"/>
          <w:szCs w:val="24"/>
          <w:lang w:val="en-IN" w:eastAsia="en-GB"/>
        </w:rPr>
        <w:t>.</w:t>
      </w:r>
    </w:p>
    <w:p w14:paraId="61DC72A0"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b/>
      </w:r>
      <w:r w:rsidRPr="00123388">
        <w:rPr>
          <w:rFonts w:eastAsia="Times New Roman" w:cstheme="minorHAnsi"/>
          <w:color w:val="0D0D0D" w:themeColor="text1" w:themeTint="F2"/>
          <w:sz w:val="24"/>
          <w:szCs w:val="24"/>
          <w:lang w:val="en-IN" w:eastAsia="en-GB"/>
        </w:rPr>
        <w:tab/>
      </w:r>
    </w:p>
    <w:tbl>
      <w:tblPr>
        <w:tblStyle w:val="Tabellenraster"/>
        <w:tblW w:w="10065" w:type="dxa"/>
        <w:tblInd w:w="-5" w:type="dxa"/>
        <w:tblLook w:val="04A0" w:firstRow="1" w:lastRow="0" w:firstColumn="1" w:lastColumn="0" w:noHBand="0" w:noVBand="1"/>
      </w:tblPr>
      <w:tblGrid>
        <w:gridCol w:w="1739"/>
        <w:gridCol w:w="847"/>
        <w:gridCol w:w="7479"/>
      </w:tblGrid>
      <w:tr w:rsidR="00123388" w:rsidRPr="00123388" w14:paraId="5F2D92C5" w14:textId="77777777" w:rsidTr="00893C68">
        <w:tc>
          <w:tcPr>
            <w:tcW w:w="1276" w:type="dxa"/>
            <w:shd w:val="clear" w:color="auto" w:fill="A6A6A6" w:themeFill="background1" w:themeFillShade="A6"/>
          </w:tcPr>
          <w:p w14:paraId="61264754" w14:textId="77777777" w:rsidR="00C27A45" w:rsidRPr="00893C68" w:rsidRDefault="00C27A45" w:rsidP="007931B4">
            <w:pPr>
              <w:rPr>
                <w:rFonts w:eastAsia="Times New Roman" w:cstheme="minorHAnsi"/>
                <w:b/>
                <w:color w:val="0D0D0D" w:themeColor="text1" w:themeTint="F2"/>
                <w:sz w:val="28"/>
                <w:szCs w:val="28"/>
                <w:lang w:val="en-IN" w:eastAsia="en-GB"/>
              </w:rPr>
            </w:pPr>
            <w:r w:rsidRPr="00893C68">
              <w:rPr>
                <w:rFonts w:eastAsia="Times New Roman" w:cstheme="minorHAnsi"/>
                <w:b/>
                <w:color w:val="0D0D0D" w:themeColor="text1" w:themeTint="F2"/>
                <w:sz w:val="28"/>
                <w:szCs w:val="28"/>
                <w:lang w:val="en-IN" w:eastAsia="en-GB"/>
              </w:rPr>
              <w:t>Phase Name</w:t>
            </w:r>
          </w:p>
        </w:tc>
        <w:tc>
          <w:tcPr>
            <w:tcW w:w="851" w:type="dxa"/>
            <w:shd w:val="clear" w:color="auto" w:fill="A6A6A6" w:themeFill="background1" w:themeFillShade="A6"/>
          </w:tcPr>
          <w:p w14:paraId="148B4E3D" w14:textId="77777777" w:rsidR="00C27A45" w:rsidRPr="00123388" w:rsidRDefault="00C27A45"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Date</w:t>
            </w:r>
          </w:p>
        </w:tc>
        <w:tc>
          <w:tcPr>
            <w:tcW w:w="7938" w:type="dxa"/>
            <w:shd w:val="clear" w:color="auto" w:fill="A6A6A6" w:themeFill="background1" w:themeFillShade="A6"/>
          </w:tcPr>
          <w:p w14:paraId="3F454324" w14:textId="6AA79E5B" w:rsidR="00C27A45" w:rsidRPr="00123388" w:rsidRDefault="00C07196" w:rsidP="007931B4">
            <w:pPr>
              <w:rPr>
                <w:rFonts w:eastAsia="Times New Roman" w:cstheme="minorHAnsi"/>
                <w:b/>
                <w:color w:val="0D0D0D" w:themeColor="text1" w:themeTint="F2"/>
                <w:sz w:val="28"/>
                <w:szCs w:val="28"/>
                <w:lang w:val="en-IN" w:eastAsia="en-GB"/>
              </w:rPr>
            </w:pPr>
            <w:r w:rsidRPr="00123388">
              <w:rPr>
                <w:rFonts w:eastAsia="Times New Roman" w:cstheme="minorHAnsi"/>
                <w:b/>
                <w:color w:val="0D0D0D" w:themeColor="text1" w:themeTint="F2"/>
                <w:sz w:val="28"/>
                <w:szCs w:val="28"/>
                <w:lang w:val="en-IN" w:eastAsia="en-GB"/>
              </w:rPr>
              <w:t xml:space="preserve">Agenda / </w:t>
            </w:r>
            <w:r w:rsidR="00C27A45" w:rsidRPr="00123388">
              <w:rPr>
                <w:rFonts w:eastAsia="Times New Roman" w:cstheme="minorHAnsi"/>
                <w:b/>
                <w:color w:val="0D0D0D" w:themeColor="text1" w:themeTint="F2"/>
                <w:sz w:val="28"/>
                <w:szCs w:val="28"/>
                <w:lang w:val="en-IN" w:eastAsia="en-GB"/>
              </w:rPr>
              <w:t>Functionalities implemented</w:t>
            </w:r>
          </w:p>
        </w:tc>
      </w:tr>
      <w:tr w:rsidR="00123388" w:rsidRPr="00123388" w14:paraId="505CCAED" w14:textId="77777777" w:rsidTr="00452764">
        <w:tc>
          <w:tcPr>
            <w:tcW w:w="1276" w:type="dxa"/>
          </w:tcPr>
          <w:p w14:paraId="72646F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Introduction</w:t>
            </w:r>
          </w:p>
        </w:tc>
        <w:tc>
          <w:tcPr>
            <w:tcW w:w="851" w:type="dxa"/>
          </w:tcPr>
          <w:p w14:paraId="121561F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25/09</w:t>
            </w:r>
          </w:p>
        </w:tc>
        <w:tc>
          <w:tcPr>
            <w:tcW w:w="7938" w:type="dxa"/>
          </w:tcPr>
          <w:p w14:paraId="595C98B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Kick off meeting, Project elicitation</w:t>
            </w:r>
          </w:p>
        </w:tc>
      </w:tr>
      <w:tr w:rsidR="00123388" w:rsidRPr="00123388" w14:paraId="1D0FE4B1" w14:textId="77777777" w:rsidTr="00452764">
        <w:tc>
          <w:tcPr>
            <w:tcW w:w="1276" w:type="dxa"/>
          </w:tcPr>
          <w:p w14:paraId="12E1C36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Interview</w:t>
            </w:r>
          </w:p>
        </w:tc>
        <w:tc>
          <w:tcPr>
            <w:tcW w:w="851" w:type="dxa"/>
          </w:tcPr>
          <w:p w14:paraId="7A1165E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27/09</w:t>
            </w:r>
          </w:p>
        </w:tc>
        <w:tc>
          <w:tcPr>
            <w:tcW w:w="7938" w:type="dxa"/>
          </w:tcPr>
          <w:p w14:paraId="087F774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Customer meeting, Gathering of project information.</w:t>
            </w:r>
          </w:p>
        </w:tc>
      </w:tr>
      <w:tr w:rsidR="00123388" w:rsidRPr="00123388" w14:paraId="7C21E5EC" w14:textId="77777777" w:rsidTr="00452764">
        <w:tc>
          <w:tcPr>
            <w:tcW w:w="1276" w:type="dxa"/>
          </w:tcPr>
          <w:p w14:paraId="05C5247C"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Info Gathering</w:t>
            </w:r>
          </w:p>
        </w:tc>
        <w:tc>
          <w:tcPr>
            <w:tcW w:w="851" w:type="dxa"/>
          </w:tcPr>
          <w:p w14:paraId="771555C7"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01/10</w:t>
            </w:r>
          </w:p>
        </w:tc>
        <w:tc>
          <w:tcPr>
            <w:tcW w:w="7938" w:type="dxa"/>
          </w:tcPr>
          <w:p w14:paraId="08889DFF"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Collecting and sorting of requirement data among team and familiarizing with the development environment.</w:t>
            </w:r>
          </w:p>
        </w:tc>
      </w:tr>
      <w:tr w:rsidR="00123388" w:rsidRPr="00123388" w14:paraId="18F53737" w14:textId="77777777" w:rsidTr="00452764">
        <w:tc>
          <w:tcPr>
            <w:tcW w:w="1276" w:type="dxa"/>
          </w:tcPr>
          <w:p w14:paraId="3B7E87F8"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 Documentation</w:t>
            </w:r>
          </w:p>
        </w:tc>
        <w:tc>
          <w:tcPr>
            <w:tcW w:w="851" w:type="dxa"/>
          </w:tcPr>
          <w:p w14:paraId="00330B0A"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7/10</w:t>
            </w:r>
          </w:p>
        </w:tc>
        <w:tc>
          <w:tcPr>
            <w:tcW w:w="7938" w:type="dxa"/>
          </w:tcPr>
          <w:p w14:paraId="413B3F3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Requirements engineering document review by the project coordinators.</w:t>
            </w:r>
          </w:p>
        </w:tc>
      </w:tr>
      <w:tr w:rsidR="00123388" w:rsidRPr="00123388" w14:paraId="5C21CC7C" w14:textId="77777777" w:rsidTr="00452764">
        <w:tc>
          <w:tcPr>
            <w:tcW w:w="1276" w:type="dxa"/>
          </w:tcPr>
          <w:p w14:paraId="1254021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Final SRS</w:t>
            </w:r>
          </w:p>
        </w:tc>
        <w:tc>
          <w:tcPr>
            <w:tcW w:w="851" w:type="dxa"/>
          </w:tcPr>
          <w:p w14:paraId="3BE1D0C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15/10</w:t>
            </w:r>
          </w:p>
        </w:tc>
        <w:tc>
          <w:tcPr>
            <w:tcW w:w="7938" w:type="dxa"/>
          </w:tcPr>
          <w:p w14:paraId="6114202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final RE document is submitted to the customer for validation.</w:t>
            </w:r>
          </w:p>
        </w:tc>
      </w:tr>
      <w:tr w:rsidR="00123388" w:rsidRPr="00123388" w14:paraId="533E1FDB" w14:textId="77777777" w:rsidTr="00452764">
        <w:tc>
          <w:tcPr>
            <w:tcW w:w="1276" w:type="dxa"/>
          </w:tcPr>
          <w:p w14:paraId="0BCCF693"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Supervision Review</w:t>
            </w:r>
          </w:p>
        </w:tc>
        <w:tc>
          <w:tcPr>
            <w:tcW w:w="851" w:type="dxa"/>
          </w:tcPr>
          <w:p w14:paraId="511C2B2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10/12</w:t>
            </w:r>
          </w:p>
        </w:tc>
        <w:tc>
          <w:tcPr>
            <w:tcW w:w="7938" w:type="dxa"/>
          </w:tcPr>
          <w:p w14:paraId="40B0A1DB"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product is submitted for supervision review and recommended changes are being made.</w:t>
            </w:r>
          </w:p>
        </w:tc>
      </w:tr>
      <w:tr w:rsidR="00123388" w:rsidRPr="00123388" w14:paraId="74746BE7" w14:textId="77777777" w:rsidTr="00452764">
        <w:tc>
          <w:tcPr>
            <w:tcW w:w="1276" w:type="dxa"/>
          </w:tcPr>
          <w:p w14:paraId="1158F179"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lastRenderedPageBreak/>
              <w:t>Final Presentation</w:t>
            </w:r>
          </w:p>
        </w:tc>
        <w:tc>
          <w:tcPr>
            <w:tcW w:w="851" w:type="dxa"/>
          </w:tcPr>
          <w:p w14:paraId="1C346B6D" w14:textId="77777777" w:rsidR="00C27A45" w:rsidRPr="00123388" w:rsidRDefault="00C27A45" w:rsidP="007931B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20/12</w:t>
            </w:r>
          </w:p>
        </w:tc>
        <w:tc>
          <w:tcPr>
            <w:tcW w:w="7938" w:type="dxa"/>
          </w:tcPr>
          <w:p w14:paraId="2209FE7B" w14:textId="117B599D" w:rsidR="00C27A45" w:rsidRPr="00123388" w:rsidRDefault="00C27A45" w:rsidP="00452764">
            <w:pPr>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product is presented before the client and </w:t>
            </w:r>
            <w:r w:rsidR="00452764" w:rsidRPr="00123388">
              <w:rPr>
                <w:rFonts w:eastAsia="Times New Roman" w:cstheme="minorHAnsi"/>
                <w:color w:val="0D0D0D" w:themeColor="text1" w:themeTint="F2"/>
                <w:sz w:val="24"/>
                <w:szCs w:val="24"/>
                <w:lang w:val="en-IN" w:eastAsia="en-GB"/>
              </w:rPr>
              <w:t xml:space="preserve">it </w:t>
            </w:r>
            <w:r w:rsidRPr="00123388">
              <w:rPr>
                <w:rFonts w:eastAsia="Times New Roman" w:cstheme="minorHAnsi"/>
                <w:color w:val="0D0D0D" w:themeColor="text1" w:themeTint="F2"/>
                <w:sz w:val="24"/>
                <w:szCs w:val="24"/>
                <w:lang w:val="en-IN" w:eastAsia="en-GB"/>
              </w:rPr>
              <w:t>functionalities and uses</w:t>
            </w:r>
            <w:r w:rsidR="00452764" w:rsidRPr="00123388">
              <w:rPr>
                <w:rFonts w:eastAsia="Times New Roman" w:cstheme="minorHAnsi"/>
                <w:color w:val="0D0D0D" w:themeColor="text1" w:themeTint="F2"/>
                <w:sz w:val="24"/>
                <w:szCs w:val="24"/>
                <w:lang w:val="en-IN" w:eastAsia="en-GB"/>
              </w:rPr>
              <w:t xml:space="preserve"> are explained</w:t>
            </w:r>
            <w:r w:rsidRPr="00123388">
              <w:rPr>
                <w:rFonts w:eastAsia="Times New Roman" w:cstheme="minorHAnsi"/>
                <w:color w:val="0D0D0D" w:themeColor="text1" w:themeTint="F2"/>
                <w:sz w:val="24"/>
                <w:szCs w:val="24"/>
                <w:lang w:val="en-IN" w:eastAsia="en-GB"/>
              </w:rPr>
              <w:t>.</w:t>
            </w:r>
          </w:p>
        </w:tc>
      </w:tr>
    </w:tbl>
    <w:p w14:paraId="315C781A"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5BF0E645" w14:textId="31F6EB76" w:rsidR="002C12F3" w:rsidRPr="00123388" w:rsidRDefault="00721A5F" w:rsidP="00452764">
      <w:pPr>
        <w:spacing w:after="0" w:line="240" w:lineRule="auto"/>
        <w:jc w:val="both"/>
        <w:rPr>
          <w:rFonts w:eastAsia="Times New Roman" w:cstheme="minorHAnsi"/>
          <w:color w:val="0D0D0D" w:themeColor="text1" w:themeTint="F2"/>
          <w:sz w:val="24"/>
          <w:szCs w:val="24"/>
          <w:lang w:val="en-IN" w:eastAsia="en-GB"/>
        </w:rPr>
      </w:pPr>
      <w:r w:rsidRPr="00123388">
        <w:rPr>
          <w:rFonts w:eastAsia="Times New Roman" w:cstheme="minorHAnsi"/>
          <w:b/>
          <w:color w:val="0D0D0D" w:themeColor="text1" w:themeTint="F2"/>
          <w:sz w:val="24"/>
          <w:szCs w:val="24"/>
          <w:lang w:val="en-IN" w:eastAsia="en-GB"/>
        </w:rPr>
        <w:t>Please Note</w:t>
      </w:r>
      <w:r w:rsidR="00AA2B83" w:rsidRPr="00123388">
        <w:rPr>
          <w:rFonts w:eastAsia="Times New Roman" w:cstheme="minorHAnsi"/>
          <w:b/>
          <w:color w:val="0D0D0D" w:themeColor="text1" w:themeTint="F2"/>
          <w:sz w:val="24"/>
          <w:szCs w:val="24"/>
          <w:lang w:val="en-IN" w:eastAsia="en-GB"/>
        </w:rPr>
        <w:t>:</w:t>
      </w:r>
      <w:r w:rsidR="00AA2B83" w:rsidRPr="00123388">
        <w:rPr>
          <w:rFonts w:eastAsia="Times New Roman" w:cstheme="minorHAnsi"/>
          <w:color w:val="0D0D0D" w:themeColor="text1" w:themeTint="F2"/>
          <w:sz w:val="24"/>
          <w:szCs w:val="24"/>
          <w:lang w:val="en-IN" w:eastAsia="en-GB"/>
        </w:rPr>
        <w:t xml:space="preserve"> </w:t>
      </w:r>
      <w:r w:rsidR="00B869F2" w:rsidRPr="00123388">
        <w:rPr>
          <w:rFonts w:eastAsia="Times New Roman" w:cstheme="minorHAnsi"/>
          <w:color w:val="0D0D0D" w:themeColor="text1" w:themeTint="F2"/>
          <w:sz w:val="24"/>
          <w:szCs w:val="24"/>
          <w:lang w:val="en-IN" w:eastAsia="en-GB"/>
        </w:rPr>
        <w:t xml:space="preserve">Additions and changes to the above mentioned plan is possible as the </w:t>
      </w:r>
      <w:r w:rsidR="00AA2B83" w:rsidRPr="00123388">
        <w:rPr>
          <w:rFonts w:eastAsia="Times New Roman" w:cstheme="minorHAnsi"/>
          <w:color w:val="0D0D0D" w:themeColor="text1" w:themeTint="F2"/>
          <w:sz w:val="24"/>
          <w:szCs w:val="24"/>
          <w:lang w:val="en-IN" w:eastAsia="en-GB"/>
        </w:rPr>
        <w:t>progress of the project which will be reviewed by Fraunhofer</w:t>
      </w:r>
      <w:r w:rsidR="00452764" w:rsidRPr="00123388">
        <w:rPr>
          <w:rFonts w:eastAsia="Times New Roman" w:cstheme="minorHAnsi"/>
          <w:color w:val="0D0D0D" w:themeColor="text1" w:themeTint="F2"/>
          <w:sz w:val="24"/>
          <w:szCs w:val="24"/>
          <w:lang w:val="en-IN" w:eastAsia="en-GB"/>
        </w:rPr>
        <w:t>’s</w:t>
      </w:r>
      <w:r w:rsidR="00AA2B83" w:rsidRPr="00123388">
        <w:rPr>
          <w:rFonts w:eastAsia="Times New Roman" w:cstheme="minorHAnsi"/>
          <w:color w:val="0D0D0D" w:themeColor="text1" w:themeTint="F2"/>
          <w:sz w:val="24"/>
          <w:szCs w:val="24"/>
          <w:lang w:val="en-IN" w:eastAsia="en-GB"/>
        </w:rPr>
        <w:t xml:space="preserve"> support team.</w:t>
      </w:r>
    </w:p>
    <w:p w14:paraId="08E22E1E" w14:textId="77777777" w:rsidR="002C12F3" w:rsidRPr="00123388" w:rsidRDefault="002C12F3" w:rsidP="007931B4">
      <w:pPr>
        <w:spacing w:after="0" w:line="240" w:lineRule="auto"/>
        <w:rPr>
          <w:rFonts w:eastAsia="Times New Roman" w:cstheme="minorHAnsi"/>
          <w:color w:val="0D0D0D" w:themeColor="text1" w:themeTint="F2"/>
          <w:sz w:val="28"/>
          <w:szCs w:val="28"/>
          <w:lang w:val="en-IN" w:eastAsia="en-GB"/>
        </w:rPr>
      </w:pPr>
    </w:p>
    <w:p w14:paraId="1C598B43" w14:textId="77777777" w:rsidR="00452764"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5.5</w:t>
      </w:r>
      <w:r w:rsidR="00C27A45" w:rsidRPr="00123388">
        <w:rPr>
          <w:rFonts w:eastAsia="Times New Roman" w:cstheme="minorHAnsi"/>
          <w:color w:val="0D0D0D" w:themeColor="text1" w:themeTint="F2"/>
          <w:sz w:val="28"/>
          <w:szCs w:val="28"/>
          <w:lang w:val="en-IN" w:eastAsia="en-GB"/>
        </w:rPr>
        <w:t xml:space="preserve"> Cutover / Migration to new product </w:t>
      </w:r>
    </w:p>
    <w:p w14:paraId="10778FD2" w14:textId="03A4EC20"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4"/>
          <w:szCs w:val="24"/>
          <w:lang w:val="en-IN" w:eastAsia="en-GB"/>
        </w:rPr>
        <w:t>We are not concerned about the future updates of the application as of now.</w:t>
      </w:r>
    </w:p>
    <w:p w14:paraId="55D5274E"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6D51C821" w14:textId="0DA6E471"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5.6</w:t>
      </w:r>
      <w:r w:rsidR="00C27A45" w:rsidRPr="00123388">
        <w:rPr>
          <w:rFonts w:eastAsia="Times New Roman" w:cstheme="minorHAnsi"/>
          <w:color w:val="0D0D0D" w:themeColor="text1" w:themeTint="F2"/>
          <w:sz w:val="28"/>
          <w:szCs w:val="28"/>
          <w:lang w:val="en-IN" w:eastAsia="en-GB"/>
        </w:rPr>
        <w:t xml:space="preserve"> Risks </w:t>
      </w:r>
    </w:p>
    <w:p w14:paraId="741E478E" w14:textId="77777777" w:rsidR="00452764"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The risks in</w:t>
      </w:r>
      <w:r w:rsidR="00452764" w:rsidRPr="00123388">
        <w:rPr>
          <w:rFonts w:eastAsia="Times New Roman" w:cstheme="minorHAnsi"/>
          <w:color w:val="0D0D0D" w:themeColor="text1" w:themeTint="F2"/>
          <w:sz w:val="24"/>
          <w:szCs w:val="24"/>
          <w:lang w:val="en-IN" w:eastAsia="en-GB"/>
        </w:rPr>
        <w:t>volved with the project include:</w:t>
      </w:r>
    </w:p>
    <w:p w14:paraId="11137E49" w14:textId="77777777" w:rsidR="00452764" w:rsidRPr="00123388" w:rsidRDefault="00452764" w:rsidP="00452764">
      <w:pPr>
        <w:pStyle w:val="Listenabsatz"/>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L</w:t>
      </w:r>
      <w:r w:rsidR="00C27A45" w:rsidRPr="00123388">
        <w:rPr>
          <w:rFonts w:eastAsia="Times New Roman" w:cstheme="minorHAnsi"/>
          <w:color w:val="0D0D0D" w:themeColor="text1" w:themeTint="F2"/>
          <w:sz w:val="24"/>
          <w:szCs w:val="24"/>
          <w:lang w:val="en-IN" w:eastAsia="en-GB"/>
        </w:rPr>
        <w:t xml:space="preserve">ack of product functionalities as envisioned by the end user </w:t>
      </w:r>
    </w:p>
    <w:p w14:paraId="7577904C" w14:textId="43B021A2" w:rsidR="00C27A45" w:rsidRPr="00123388" w:rsidRDefault="00452764" w:rsidP="00452764">
      <w:pPr>
        <w:pStyle w:val="Listenabsatz"/>
        <w:numPr>
          <w:ilvl w:val="0"/>
          <w:numId w:val="35"/>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Lack of </w:t>
      </w:r>
      <w:r w:rsidR="00C27A45" w:rsidRPr="00123388">
        <w:rPr>
          <w:rFonts w:eastAsia="Times New Roman" w:cstheme="minorHAnsi"/>
          <w:color w:val="0D0D0D" w:themeColor="text1" w:themeTint="F2"/>
          <w:sz w:val="24"/>
          <w:szCs w:val="24"/>
          <w:lang w:val="en-IN" w:eastAsia="en-GB"/>
        </w:rPr>
        <w:t>experience</w:t>
      </w:r>
      <w:r w:rsidRPr="00123388">
        <w:rPr>
          <w:rFonts w:eastAsia="Times New Roman" w:cstheme="minorHAnsi"/>
          <w:color w:val="0D0D0D" w:themeColor="text1" w:themeTint="F2"/>
          <w:sz w:val="24"/>
          <w:szCs w:val="24"/>
          <w:lang w:val="en-IN" w:eastAsia="en-GB"/>
        </w:rPr>
        <w:t xml:space="preserve"> of the development team with</w:t>
      </w:r>
      <w:r w:rsidR="00C27A45" w:rsidRPr="00123388">
        <w:rPr>
          <w:rFonts w:eastAsia="Times New Roman" w:cstheme="minorHAnsi"/>
          <w:color w:val="0D0D0D" w:themeColor="text1" w:themeTint="F2"/>
          <w:sz w:val="24"/>
          <w:szCs w:val="24"/>
          <w:lang w:val="en-IN" w:eastAsia="en-GB"/>
        </w:rPr>
        <w:t xml:space="preserve"> the environment in which the product is </w:t>
      </w:r>
      <w:r w:rsidRPr="00123388">
        <w:rPr>
          <w:rFonts w:eastAsia="Times New Roman" w:cstheme="minorHAnsi"/>
          <w:color w:val="0D0D0D" w:themeColor="text1" w:themeTint="F2"/>
          <w:sz w:val="24"/>
          <w:szCs w:val="24"/>
          <w:lang w:val="en-IN" w:eastAsia="en-GB"/>
        </w:rPr>
        <w:t xml:space="preserve">to be </w:t>
      </w:r>
      <w:r w:rsidR="00C27A45" w:rsidRPr="00123388">
        <w:rPr>
          <w:rFonts w:eastAsia="Times New Roman" w:cstheme="minorHAnsi"/>
          <w:color w:val="0D0D0D" w:themeColor="text1" w:themeTint="F2"/>
          <w:sz w:val="24"/>
          <w:szCs w:val="24"/>
          <w:lang w:val="en-IN" w:eastAsia="en-GB"/>
        </w:rPr>
        <w:t>used. Moreover, the time constraint of a student project may cause low productivity and quality than expected.</w:t>
      </w:r>
    </w:p>
    <w:p w14:paraId="06E7AC9F"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00D610BB" w14:textId="4DC1077B"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5.7</w:t>
      </w:r>
      <w:r w:rsidR="006C7C04" w:rsidRPr="00123388">
        <w:rPr>
          <w:rFonts w:eastAsia="Times New Roman" w:cstheme="minorHAnsi"/>
          <w:color w:val="0D0D0D" w:themeColor="text1" w:themeTint="F2"/>
          <w:sz w:val="28"/>
          <w:szCs w:val="28"/>
          <w:lang w:val="en-IN" w:eastAsia="en-GB"/>
        </w:rPr>
        <w:t xml:space="preserve"> </w:t>
      </w:r>
      <w:r w:rsidR="00C27A45" w:rsidRPr="00123388">
        <w:rPr>
          <w:rFonts w:eastAsia="Times New Roman" w:cstheme="minorHAnsi"/>
          <w:color w:val="0D0D0D" w:themeColor="text1" w:themeTint="F2"/>
          <w:sz w:val="28"/>
          <w:szCs w:val="28"/>
          <w:lang w:val="en-IN" w:eastAsia="en-GB"/>
        </w:rPr>
        <w:t xml:space="preserve">Costs </w:t>
      </w:r>
    </w:p>
    <w:p w14:paraId="2F4C758E" w14:textId="731C4B74" w:rsidR="00C27A45" w:rsidRPr="00123388" w:rsidRDefault="00721A5F" w:rsidP="007931B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As this is a student project, costs</w:t>
      </w:r>
      <w:r w:rsidR="00452764" w:rsidRPr="00123388">
        <w:rPr>
          <w:rFonts w:eastAsia="Times New Roman" w:cstheme="minorHAnsi"/>
          <w:color w:val="0D0D0D" w:themeColor="text1" w:themeTint="F2"/>
          <w:sz w:val="24"/>
          <w:szCs w:val="24"/>
          <w:lang w:val="en-IN" w:eastAsia="en-GB"/>
        </w:rPr>
        <w:t xml:space="preserve"> are not a</w:t>
      </w:r>
      <w:r w:rsidRPr="00123388">
        <w:rPr>
          <w:rFonts w:eastAsia="Times New Roman" w:cstheme="minorHAnsi"/>
          <w:color w:val="0D0D0D" w:themeColor="text1" w:themeTint="F2"/>
          <w:sz w:val="24"/>
          <w:szCs w:val="24"/>
          <w:lang w:val="en-IN" w:eastAsia="en-GB"/>
        </w:rPr>
        <w:t>pplicable to it.</w:t>
      </w:r>
    </w:p>
    <w:p w14:paraId="23469517" w14:textId="77777777" w:rsidR="00C27A45" w:rsidRPr="00123388" w:rsidRDefault="00C27A45" w:rsidP="007931B4">
      <w:pPr>
        <w:spacing w:after="0" w:line="240" w:lineRule="auto"/>
        <w:rPr>
          <w:rFonts w:eastAsia="Times New Roman" w:cstheme="minorHAnsi"/>
          <w:color w:val="0D0D0D" w:themeColor="text1" w:themeTint="F2"/>
          <w:sz w:val="28"/>
          <w:szCs w:val="28"/>
          <w:lang w:val="en-IN" w:eastAsia="en-GB"/>
        </w:rPr>
      </w:pPr>
    </w:p>
    <w:p w14:paraId="65D263CA" w14:textId="765669B6"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5.8</w:t>
      </w:r>
      <w:r w:rsidR="00C27A45" w:rsidRPr="00123388">
        <w:rPr>
          <w:rFonts w:eastAsia="Times New Roman" w:cstheme="minorHAnsi"/>
          <w:color w:val="0D0D0D" w:themeColor="text1" w:themeTint="F2"/>
          <w:sz w:val="28"/>
          <w:szCs w:val="28"/>
          <w:lang w:val="en-IN" w:eastAsia="en-GB"/>
        </w:rPr>
        <w:t xml:space="preserve"> User Documentation and Training </w:t>
      </w:r>
    </w:p>
    <w:p w14:paraId="0D9D2732" w14:textId="17DBEECE"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057349E5" w14:textId="39372D7F" w:rsidR="00C27A45" w:rsidRPr="00123388" w:rsidRDefault="00443EDD" w:rsidP="00452764">
      <w:pPr>
        <w:spacing w:after="0" w:line="240" w:lineRule="auto"/>
        <w:rPr>
          <w:rFonts w:eastAsia="Times New Roman" w:cstheme="minorHAnsi"/>
          <w:color w:val="0D0D0D" w:themeColor="text1" w:themeTint="F2"/>
          <w:sz w:val="24"/>
          <w:szCs w:val="24"/>
          <w:lang w:val="en-IN" w:eastAsia="en-GB"/>
        </w:rPr>
      </w:pPr>
      <w:commentRangeStart w:id="175"/>
      <w:r w:rsidRPr="00123388">
        <w:rPr>
          <w:rFonts w:eastAsia="Times New Roman" w:cstheme="minorHAnsi"/>
          <w:color w:val="0D0D0D" w:themeColor="text1" w:themeTint="F2"/>
          <w:sz w:val="24"/>
          <w:szCs w:val="24"/>
          <w:lang w:val="en-IN" w:eastAsia="en-GB"/>
        </w:rPr>
        <w:t xml:space="preserve">No manuals or user documentations </w:t>
      </w:r>
      <w:r w:rsidR="00452764" w:rsidRPr="00123388">
        <w:rPr>
          <w:rFonts w:eastAsia="Times New Roman" w:cstheme="minorHAnsi"/>
          <w:color w:val="0D0D0D" w:themeColor="text1" w:themeTint="F2"/>
          <w:sz w:val="24"/>
          <w:szCs w:val="24"/>
          <w:lang w:val="en-IN" w:eastAsia="en-GB"/>
        </w:rPr>
        <w:t xml:space="preserve">are </w:t>
      </w:r>
      <w:r w:rsidRPr="00123388">
        <w:rPr>
          <w:rFonts w:eastAsia="Times New Roman" w:cstheme="minorHAnsi"/>
          <w:color w:val="0D0D0D" w:themeColor="text1" w:themeTint="F2"/>
          <w:sz w:val="24"/>
          <w:szCs w:val="24"/>
          <w:lang w:val="en-IN" w:eastAsia="en-GB"/>
        </w:rPr>
        <w:t>maintained.</w:t>
      </w:r>
      <w:commentRangeEnd w:id="175"/>
      <w:r w:rsidR="00452764" w:rsidRPr="00123388">
        <w:rPr>
          <w:rStyle w:val="Kommentarzeichen"/>
          <w:color w:val="0D0D0D" w:themeColor="text1" w:themeTint="F2"/>
        </w:rPr>
        <w:commentReference w:id="175"/>
      </w:r>
    </w:p>
    <w:p w14:paraId="53A8610D"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32E68C11" w14:textId="57A48A37" w:rsidR="00C27A45" w:rsidRPr="00123388" w:rsidRDefault="00C46B53" w:rsidP="007931B4">
      <w:pPr>
        <w:spacing w:after="0" w:line="240" w:lineRule="auto"/>
        <w:rPr>
          <w:rFonts w:eastAsia="Times New Roman" w:cstheme="minorHAnsi"/>
          <w:color w:val="0D0D0D" w:themeColor="text1" w:themeTint="F2"/>
          <w:sz w:val="28"/>
          <w:szCs w:val="28"/>
          <w:lang w:val="en-IN" w:eastAsia="en-GB"/>
        </w:rPr>
      </w:pPr>
      <w:r w:rsidRPr="00123388">
        <w:rPr>
          <w:rFonts w:eastAsia="Times New Roman" w:cstheme="minorHAnsi"/>
          <w:color w:val="0D0D0D" w:themeColor="text1" w:themeTint="F2"/>
          <w:sz w:val="28"/>
          <w:szCs w:val="28"/>
          <w:lang w:val="en-IN" w:eastAsia="en-GB"/>
        </w:rPr>
        <w:t>5.9</w:t>
      </w:r>
      <w:r w:rsidR="00C27A45" w:rsidRPr="00123388">
        <w:rPr>
          <w:rFonts w:eastAsia="Times New Roman" w:cstheme="minorHAnsi"/>
          <w:color w:val="0D0D0D" w:themeColor="text1" w:themeTint="F2"/>
          <w:sz w:val="28"/>
          <w:szCs w:val="28"/>
          <w:lang w:val="en-IN" w:eastAsia="en-GB"/>
        </w:rPr>
        <w:t xml:space="preserve"> Waiting Room </w:t>
      </w:r>
    </w:p>
    <w:p w14:paraId="0147F7B8" w14:textId="77777777" w:rsidR="006C7C04" w:rsidRPr="00123388" w:rsidRDefault="006C7C04" w:rsidP="007931B4">
      <w:pPr>
        <w:spacing w:after="0" w:line="240" w:lineRule="auto"/>
        <w:rPr>
          <w:rFonts w:eastAsia="Times New Roman" w:cstheme="minorHAnsi"/>
          <w:color w:val="0D0D0D" w:themeColor="text1" w:themeTint="F2"/>
          <w:sz w:val="24"/>
          <w:szCs w:val="24"/>
          <w:lang w:val="en-IN" w:eastAsia="en-GB"/>
        </w:rPr>
      </w:pPr>
    </w:p>
    <w:p w14:paraId="519832A7" w14:textId="1DC4EBF9" w:rsidR="00C27A45" w:rsidRPr="00123388" w:rsidRDefault="00C27A45" w:rsidP="00452764">
      <w:p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The application holds a huge potential for integrating other functionalities to the existing product. Some of them </w:t>
      </w:r>
      <w:r w:rsidR="00452764" w:rsidRPr="00123388">
        <w:rPr>
          <w:rFonts w:eastAsia="Times New Roman" w:cstheme="minorHAnsi"/>
          <w:color w:val="0D0D0D" w:themeColor="text1" w:themeTint="F2"/>
          <w:sz w:val="24"/>
          <w:szCs w:val="24"/>
          <w:lang w:val="en-IN" w:eastAsia="en-GB"/>
        </w:rPr>
        <w:t>according to their priority are:</w:t>
      </w:r>
    </w:p>
    <w:p w14:paraId="56DC1FA3" w14:textId="694AF797"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Using the product in Joh</w:t>
      </w:r>
      <w:r w:rsidR="00452764" w:rsidRPr="00123388">
        <w:rPr>
          <w:rFonts w:eastAsia="Times New Roman" w:cstheme="minorHAnsi"/>
          <w:color w:val="0D0D0D" w:themeColor="text1" w:themeTint="F2"/>
          <w:sz w:val="24"/>
          <w:szCs w:val="24"/>
          <w:lang w:val="en-IN" w:eastAsia="en-GB"/>
        </w:rPr>
        <w:t>n Deere Machine’s display units</w:t>
      </w:r>
    </w:p>
    <w:p w14:paraId="55B68A6D" w14:textId="3BB1B521"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 xml:space="preserve">Controlling John Deere Machines through the </w:t>
      </w:r>
      <w:r w:rsidR="00452764" w:rsidRPr="00123388">
        <w:rPr>
          <w:rFonts w:eastAsia="Times New Roman" w:cstheme="minorHAnsi"/>
          <w:color w:val="0D0D0D" w:themeColor="text1" w:themeTint="F2"/>
          <w:sz w:val="24"/>
          <w:szCs w:val="24"/>
          <w:lang w:val="en-IN" w:eastAsia="en-GB"/>
        </w:rPr>
        <w:t>application</w:t>
      </w:r>
    </w:p>
    <w:p w14:paraId="56E96C1C" w14:textId="2848560A"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Capturing f</w:t>
      </w:r>
      <w:r w:rsidR="00452764" w:rsidRPr="00123388">
        <w:rPr>
          <w:rFonts w:eastAsia="Times New Roman" w:cstheme="minorHAnsi"/>
          <w:color w:val="0D0D0D" w:themeColor="text1" w:themeTint="F2"/>
          <w:sz w:val="24"/>
          <w:szCs w:val="24"/>
          <w:lang w:val="en-IN" w:eastAsia="en-GB"/>
        </w:rPr>
        <w:t>ield data while inside the car</w:t>
      </w:r>
    </w:p>
    <w:p w14:paraId="7E10D3E0" w14:textId="42734E6A" w:rsidR="00C27A45" w:rsidRPr="00123388" w:rsidRDefault="00C27A45" w:rsidP="00452764">
      <w:pPr>
        <w:pStyle w:val="Listenabsatz"/>
        <w:numPr>
          <w:ilvl w:val="0"/>
          <w:numId w:val="18"/>
        </w:numPr>
        <w:spacing w:after="0" w:line="240" w:lineRule="auto"/>
        <w:rPr>
          <w:rFonts w:eastAsia="Times New Roman" w:cstheme="minorHAnsi"/>
          <w:color w:val="0D0D0D" w:themeColor="text1" w:themeTint="F2"/>
          <w:sz w:val="24"/>
          <w:szCs w:val="24"/>
          <w:lang w:val="en-IN" w:eastAsia="en-GB"/>
        </w:rPr>
      </w:pPr>
      <w:r w:rsidRPr="00123388">
        <w:rPr>
          <w:rFonts w:eastAsia="Times New Roman" w:cstheme="minorHAnsi"/>
          <w:color w:val="0D0D0D" w:themeColor="text1" w:themeTint="F2"/>
          <w:sz w:val="24"/>
          <w:szCs w:val="24"/>
          <w:lang w:val="en-IN" w:eastAsia="en-GB"/>
        </w:rPr>
        <w:t>Application made frien</w:t>
      </w:r>
      <w:r w:rsidR="00452764" w:rsidRPr="00123388">
        <w:rPr>
          <w:rFonts w:eastAsia="Times New Roman" w:cstheme="minorHAnsi"/>
          <w:color w:val="0D0D0D" w:themeColor="text1" w:themeTint="F2"/>
          <w:sz w:val="24"/>
          <w:szCs w:val="24"/>
          <w:lang w:val="en-IN" w:eastAsia="en-GB"/>
        </w:rPr>
        <w:t>dly with colour blindness users</w:t>
      </w:r>
    </w:p>
    <w:p w14:paraId="53E55952" w14:textId="77777777" w:rsidR="00C27A45" w:rsidRPr="00123388" w:rsidRDefault="00C27A45" w:rsidP="007931B4">
      <w:pPr>
        <w:spacing w:after="0" w:line="240" w:lineRule="auto"/>
        <w:rPr>
          <w:rFonts w:eastAsia="Times New Roman" w:cstheme="minorHAnsi"/>
          <w:color w:val="0D0D0D" w:themeColor="text1" w:themeTint="F2"/>
          <w:sz w:val="24"/>
          <w:szCs w:val="24"/>
          <w:lang w:val="en-IN" w:eastAsia="en-GB"/>
        </w:rPr>
      </w:pPr>
    </w:p>
    <w:p w14:paraId="20A06EE4" w14:textId="77777777" w:rsidR="00C27A45" w:rsidRPr="00123388" w:rsidRDefault="00C27A45" w:rsidP="007931B4">
      <w:pPr>
        <w:ind w:firstLine="708"/>
        <w:rPr>
          <w:rFonts w:cstheme="minorHAnsi"/>
          <w:color w:val="0D0D0D" w:themeColor="text1" w:themeTint="F2"/>
          <w:sz w:val="24"/>
          <w:szCs w:val="24"/>
        </w:rPr>
      </w:pPr>
    </w:p>
    <w:p w14:paraId="24EB31D0" w14:textId="6DE2AE5C" w:rsidR="00C27A45" w:rsidRPr="00123388" w:rsidRDefault="00C27A45" w:rsidP="007931B4">
      <w:pPr>
        <w:rPr>
          <w:rFonts w:cstheme="minorHAnsi"/>
          <w:color w:val="0D0D0D" w:themeColor="text1" w:themeTint="F2"/>
          <w:sz w:val="24"/>
          <w:szCs w:val="24"/>
        </w:rPr>
      </w:pPr>
    </w:p>
    <w:p w14:paraId="2C47E94C" w14:textId="5DCDD569" w:rsidR="00C27A45" w:rsidRPr="00123388" w:rsidRDefault="00C27A45" w:rsidP="007931B4">
      <w:pPr>
        <w:rPr>
          <w:rFonts w:cstheme="minorHAnsi"/>
          <w:color w:val="0D0D0D" w:themeColor="text1" w:themeTint="F2"/>
          <w:sz w:val="24"/>
          <w:szCs w:val="24"/>
        </w:rPr>
      </w:pPr>
    </w:p>
    <w:p w14:paraId="3C80FDF4" w14:textId="3B9B4731" w:rsidR="00C27A45" w:rsidRPr="00123388" w:rsidRDefault="00C27A45" w:rsidP="007931B4">
      <w:pPr>
        <w:rPr>
          <w:rFonts w:cstheme="minorHAnsi"/>
          <w:color w:val="0D0D0D" w:themeColor="text1" w:themeTint="F2"/>
          <w:sz w:val="24"/>
          <w:szCs w:val="24"/>
        </w:rPr>
      </w:pPr>
    </w:p>
    <w:p w14:paraId="4F06FC90" w14:textId="77777777" w:rsidR="00C27A45" w:rsidRPr="00123388" w:rsidRDefault="00C27A45" w:rsidP="007931B4">
      <w:pPr>
        <w:rPr>
          <w:rFonts w:cstheme="minorHAnsi"/>
          <w:color w:val="0D0D0D" w:themeColor="text1" w:themeTint="F2"/>
          <w:sz w:val="24"/>
          <w:szCs w:val="24"/>
        </w:rPr>
      </w:pPr>
    </w:p>
    <w:sectPr w:rsidR="00C27A45" w:rsidRPr="00123388" w:rsidSect="006D3935">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7" w:author="Anwari, Mahrukh" w:date="2019-10-17T13:01:00Z" w:initials="AM">
    <w:p w14:paraId="686F1B1A" w14:textId="6F8B0557" w:rsidR="00B2727C" w:rsidRDefault="00B2727C">
      <w:pPr>
        <w:pStyle w:val="Kommentartext"/>
      </w:pPr>
      <w:r>
        <w:rPr>
          <w:rStyle w:val="Kommentarzeichen"/>
        </w:rPr>
        <w:annotationRef/>
      </w:r>
      <w:proofErr w:type="spellStart"/>
      <w:r>
        <w:t>Im</w:t>
      </w:r>
      <w:proofErr w:type="spellEnd"/>
      <w:r>
        <w:t xml:space="preserve"> not sure if this is relevant any more. Since we are not considering geotagging anymore, will the information stored by the user actually be “implicitly” linked to the “object of interest”. I doubt it. </w:t>
      </w:r>
    </w:p>
  </w:comment>
  <w:comment w:id="166" w:author="Anwari, Mahrukh" w:date="2019-10-17T13:14:00Z" w:initials="AM">
    <w:p w14:paraId="78AC38A7" w14:textId="2B50DCDE" w:rsidR="007931B4" w:rsidRDefault="007931B4">
      <w:pPr>
        <w:pStyle w:val="Kommentartext"/>
      </w:pPr>
      <w:r>
        <w:rPr>
          <w:rStyle w:val="Kommentarzeichen"/>
        </w:rPr>
        <w:annotationRef/>
      </w:r>
      <w:r>
        <w:t>What does that mean?</w:t>
      </w:r>
    </w:p>
  </w:comment>
  <w:comment w:id="167" w:author="Anwari, Mahrukh" w:date="2019-10-17T13:34:00Z" w:initials="AM">
    <w:p w14:paraId="25B39C63" w14:textId="23F16DA0" w:rsidR="003677D1" w:rsidRDefault="003677D1">
      <w:pPr>
        <w:pStyle w:val="Kommentartext"/>
      </w:pPr>
      <w:r>
        <w:rPr>
          <w:rStyle w:val="Kommentarzeichen"/>
        </w:rPr>
        <w:annotationRef/>
      </w:r>
      <w:r>
        <w:t>What does that mean?</w:t>
      </w:r>
    </w:p>
  </w:comment>
  <w:comment w:id="168" w:author="Anwari, Mahrukh" w:date="2019-10-17T13:37:00Z" w:initials="AM">
    <w:p w14:paraId="1A4732D1" w14:textId="4B539041" w:rsidR="003677D1" w:rsidRDefault="003677D1">
      <w:pPr>
        <w:pStyle w:val="Kommentartext"/>
      </w:pPr>
      <w:r>
        <w:rPr>
          <w:rStyle w:val="Kommentarzeichen"/>
        </w:rPr>
        <w:annotationRef/>
      </w:r>
      <w:r>
        <w:t xml:space="preserve">Is this account different from the one used to sign in the application? Should the application user account be somehow connected to the </w:t>
      </w:r>
      <w:proofErr w:type="spellStart"/>
      <w:r>
        <w:t>johndeere’s</w:t>
      </w:r>
      <w:proofErr w:type="spellEnd"/>
      <w:r>
        <w:t xml:space="preserve"> account?</w:t>
      </w:r>
    </w:p>
  </w:comment>
  <w:comment w:id="173" w:author="Anwari, Mahrukh" w:date="2019-10-17T13:38:00Z" w:initials="AM">
    <w:p w14:paraId="2F9306C9" w14:textId="784F166C" w:rsidR="003677D1" w:rsidRDefault="003677D1">
      <w:pPr>
        <w:pStyle w:val="Kommentartext"/>
      </w:pPr>
      <w:r>
        <w:rPr>
          <w:rStyle w:val="Kommentarzeichen"/>
        </w:rPr>
        <w:annotationRef/>
      </w:r>
      <w:r>
        <w:t xml:space="preserve">Are we planning to implement this security feature in the future? It’s a rather extensive one. </w:t>
      </w:r>
    </w:p>
  </w:comment>
  <w:comment w:id="175" w:author="Anwari, Mahrukh" w:date="2019-10-17T13:47:00Z" w:initials="AM">
    <w:p w14:paraId="0D2B6BAB" w14:textId="45EA0CC0" w:rsidR="00452764" w:rsidRDefault="00452764">
      <w:pPr>
        <w:pStyle w:val="Kommentartext"/>
      </w:pPr>
      <w:r>
        <w:rPr>
          <w:rStyle w:val="Kommentarzeichen"/>
        </w:rPr>
        <w:annotationRef/>
      </w:r>
      <w:r>
        <w:t>Should we mention all the prototypes, architecture docs, requirement specifications that we are creating?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6F1B1A" w15:done="0"/>
  <w15:commentEx w15:paraId="78AC38A7" w15:done="0"/>
  <w15:commentEx w15:paraId="25B39C63" w15:done="0"/>
  <w15:commentEx w15:paraId="1A4732D1" w15:done="0"/>
  <w15:commentEx w15:paraId="2F9306C9" w15:done="0"/>
  <w15:commentEx w15:paraId="0D2B6B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1710E" w14:textId="77777777" w:rsidR="007A7F9D" w:rsidRDefault="007A7F9D" w:rsidP="006D3935">
      <w:pPr>
        <w:spacing w:after="0" w:line="240" w:lineRule="auto"/>
      </w:pPr>
      <w:r>
        <w:separator/>
      </w:r>
    </w:p>
  </w:endnote>
  <w:endnote w:type="continuationSeparator" w:id="0">
    <w:p w14:paraId="5E3385A5" w14:textId="77777777" w:rsidR="007A7F9D" w:rsidRDefault="007A7F9D" w:rsidP="006D3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0931964"/>
      <w:docPartObj>
        <w:docPartGallery w:val="Page Numbers (Bottom of Page)"/>
        <w:docPartUnique/>
      </w:docPartObj>
    </w:sdtPr>
    <w:sdtEndPr>
      <w:rPr>
        <w:noProof/>
      </w:rPr>
    </w:sdtEndPr>
    <w:sdtContent>
      <w:p w14:paraId="09A4CC3B" w14:textId="4C47CDC3" w:rsidR="006428BA" w:rsidRDefault="006428BA">
        <w:pPr>
          <w:pStyle w:val="Fuzeile"/>
          <w:jc w:val="center"/>
        </w:pPr>
        <w:r>
          <w:fldChar w:fldCharType="begin"/>
        </w:r>
        <w:r>
          <w:instrText xml:space="preserve"> PAGE   \* MERGEFORMAT </w:instrText>
        </w:r>
        <w:r>
          <w:fldChar w:fldCharType="separate"/>
        </w:r>
        <w:r w:rsidR="001675BB">
          <w:rPr>
            <w:noProof/>
          </w:rPr>
          <w:t>7</w:t>
        </w:r>
        <w:r>
          <w:rPr>
            <w:noProof/>
          </w:rPr>
          <w:fldChar w:fldCharType="end"/>
        </w:r>
      </w:p>
    </w:sdtContent>
  </w:sdt>
  <w:p w14:paraId="7EA287B0" w14:textId="77777777" w:rsidR="006428BA" w:rsidRDefault="006428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760CB" w14:textId="77777777" w:rsidR="007A7F9D" w:rsidRDefault="007A7F9D" w:rsidP="006D3935">
      <w:pPr>
        <w:spacing w:after="0" w:line="240" w:lineRule="auto"/>
      </w:pPr>
      <w:r>
        <w:separator/>
      </w:r>
    </w:p>
  </w:footnote>
  <w:footnote w:type="continuationSeparator" w:id="0">
    <w:p w14:paraId="2F942911" w14:textId="77777777" w:rsidR="007A7F9D" w:rsidRDefault="007A7F9D" w:rsidP="006D3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A77"/>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10428E9"/>
    <w:multiLevelType w:val="hybridMultilevel"/>
    <w:tmpl w:val="A1CA4D8E"/>
    <w:lvl w:ilvl="0" w:tplc="99DE77A2">
      <w:start w:val="1"/>
      <w:numFmt w:val="decimal"/>
      <w:lvlText w:val="%1.)"/>
      <w:lvlJc w:val="left"/>
      <w:pPr>
        <w:ind w:left="720" w:hanging="360"/>
      </w:pPr>
      <w:rPr>
        <w:rFonts w:hint="default"/>
      </w:rPr>
    </w:lvl>
    <w:lvl w:ilvl="1" w:tplc="D14290A6">
      <w:numFmt w:val="bullet"/>
      <w:lvlText w:val="-"/>
      <w:lvlJc w:val="left"/>
      <w:pPr>
        <w:ind w:left="1440" w:hanging="360"/>
      </w:pPr>
      <w:rPr>
        <w:rFonts w:ascii="Calibri" w:eastAsiaTheme="minorHAnsi" w:hAnsi="Calibri" w:cs="Calibri"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CC29D2"/>
    <w:multiLevelType w:val="multilevel"/>
    <w:tmpl w:val="81E227BC"/>
    <w:lvl w:ilvl="0">
      <w:start w:val="4"/>
      <w:numFmt w:val="decimal"/>
      <w:lvlText w:val="%1"/>
      <w:lvlJc w:val="left"/>
      <w:pPr>
        <w:ind w:left="480" w:hanging="480"/>
      </w:pPr>
      <w:rPr>
        <w:rFonts w:hint="default"/>
      </w:rPr>
    </w:lvl>
    <w:lvl w:ilvl="1">
      <w:start w:val="3"/>
      <w:numFmt w:val="decimal"/>
      <w:lvlText w:val="%1.%2"/>
      <w:lvlJc w:val="left"/>
      <w:pPr>
        <w:ind w:left="1047" w:hanging="480"/>
      </w:pPr>
      <w:rPr>
        <w:rFonts w:hint="default"/>
        <w:color w:val="0D0D0D" w:themeColor="text1" w:themeTint="F2"/>
        <w:sz w:val="28"/>
        <w:szCs w:val="28"/>
      </w:rPr>
    </w:lvl>
    <w:lvl w:ilvl="2">
      <w:start w:val="1"/>
      <w:numFmt w:val="decimal"/>
      <w:lvlText w:val="%1.%2.%3"/>
      <w:lvlJc w:val="left"/>
      <w:pPr>
        <w:ind w:left="15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ADE07C1"/>
    <w:multiLevelType w:val="hybridMultilevel"/>
    <w:tmpl w:val="70665EC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EB0CC5"/>
    <w:multiLevelType w:val="multilevel"/>
    <w:tmpl w:val="42F2C9FE"/>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E6A1C94"/>
    <w:multiLevelType w:val="multilevel"/>
    <w:tmpl w:val="1CBA9430"/>
    <w:lvl w:ilvl="0">
      <w:start w:val="4"/>
      <w:numFmt w:val="decimal"/>
      <w:lvlText w:val="%1"/>
      <w:lvlJc w:val="left"/>
      <w:pPr>
        <w:ind w:left="360" w:hanging="360"/>
      </w:pPr>
      <w:rPr>
        <w:rFonts w:hint="default"/>
        <w:sz w:val="28"/>
        <w:szCs w:val="28"/>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52301CA"/>
    <w:multiLevelType w:val="multilevel"/>
    <w:tmpl w:val="78664F86"/>
    <w:lvl w:ilvl="0">
      <w:start w:val="4"/>
      <w:numFmt w:val="decimal"/>
      <w:lvlText w:val="%1"/>
      <w:lvlJc w:val="left"/>
      <w:pPr>
        <w:ind w:left="480" w:hanging="480"/>
      </w:pPr>
      <w:rPr>
        <w:rFonts w:hint="default"/>
      </w:rPr>
    </w:lvl>
    <w:lvl w:ilvl="1">
      <w:start w:val="1"/>
      <w:numFmt w:val="decimal"/>
      <w:lvlText w:val="%1.%2"/>
      <w:lvlJc w:val="left"/>
      <w:pPr>
        <w:ind w:left="1047" w:hanging="480"/>
      </w:pPr>
      <w:rPr>
        <w:rFonts w:hint="default"/>
      </w:rPr>
    </w:lvl>
    <w:lvl w:ilvl="2">
      <w:start w:val="1"/>
      <w:numFmt w:val="decimal"/>
      <w:lvlText w:val="%1.%2.%3"/>
      <w:lvlJc w:val="left"/>
      <w:pPr>
        <w:ind w:left="1570" w:hanging="720"/>
      </w:pPr>
      <w:rPr>
        <w:rFonts w:hint="default"/>
        <w:color w:val="000000" w:themeColor="text1"/>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70B48AB"/>
    <w:multiLevelType w:val="multilevel"/>
    <w:tmpl w:val="2C10F086"/>
    <w:lvl w:ilvl="0">
      <w:start w:val="4"/>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7FB23A9"/>
    <w:multiLevelType w:val="multilevel"/>
    <w:tmpl w:val="64160E8A"/>
    <w:lvl w:ilvl="0">
      <w:start w:val="4"/>
      <w:numFmt w:val="decimal"/>
      <w:lvlText w:val="%1"/>
      <w:lvlJc w:val="left"/>
      <w:pPr>
        <w:ind w:left="480" w:hanging="480"/>
      </w:pPr>
      <w:rPr>
        <w:rFonts w:hint="default"/>
      </w:rPr>
    </w:lvl>
    <w:lvl w:ilvl="1">
      <w:start w:val="5"/>
      <w:numFmt w:val="decimal"/>
      <w:lvlText w:val="%1.%2"/>
      <w:lvlJc w:val="left"/>
      <w:pPr>
        <w:ind w:left="1188"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9690068"/>
    <w:multiLevelType w:val="hybridMultilevel"/>
    <w:tmpl w:val="7B4474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411719"/>
    <w:multiLevelType w:val="hybridMultilevel"/>
    <w:tmpl w:val="918661D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515733"/>
    <w:multiLevelType w:val="multilevel"/>
    <w:tmpl w:val="EE327308"/>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E3512E9"/>
    <w:multiLevelType w:val="multilevel"/>
    <w:tmpl w:val="387AED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1EB251EF"/>
    <w:multiLevelType w:val="hybridMultilevel"/>
    <w:tmpl w:val="330CA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5F84DB4C">
      <w:numFmt w:val="bullet"/>
      <w:lvlText w:val="-"/>
      <w:lvlJc w:val="left"/>
      <w:pPr>
        <w:ind w:left="2160" w:hanging="360"/>
      </w:pPr>
      <w:rPr>
        <w:rFonts w:ascii="Calibri" w:eastAsia="Times New Roman"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91338B"/>
    <w:multiLevelType w:val="multilevel"/>
    <w:tmpl w:val="28F219B0"/>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F7078"/>
    <w:multiLevelType w:val="hybridMultilevel"/>
    <w:tmpl w:val="E43A46A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6C04290"/>
    <w:multiLevelType w:val="hybridMultilevel"/>
    <w:tmpl w:val="9E02212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8F33C04"/>
    <w:multiLevelType w:val="hybridMultilevel"/>
    <w:tmpl w:val="5AB4115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E5F3E3C"/>
    <w:multiLevelType w:val="hybridMultilevel"/>
    <w:tmpl w:val="9882562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3DE1A90"/>
    <w:multiLevelType w:val="hybridMultilevel"/>
    <w:tmpl w:val="8D905588"/>
    <w:lvl w:ilvl="0" w:tplc="1B609F0E">
      <w:start w:val="1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3386F70"/>
    <w:multiLevelType w:val="hybridMultilevel"/>
    <w:tmpl w:val="D81098F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FB62F5"/>
    <w:multiLevelType w:val="hybridMultilevel"/>
    <w:tmpl w:val="5BC64EC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9CF5B32"/>
    <w:multiLevelType w:val="multilevel"/>
    <w:tmpl w:val="D1F8CD2C"/>
    <w:lvl w:ilvl="0">
      <w:start w:val="4"/>
      <w:numFmt w:val="decimal"/>
      <w:lvlText w:val="%1"/>
      <w:lvlJc w:val="left"/>
      <w:pPr>
        <w:ind w:left="375" w:hanging="375"/>
      </w:pPr>
      <w:rPr>
        <w:rFonts w:hint="default"/>
      </w:rPr>
    </w:lvl>
    <w:lvl w:ilvl="1">
      <w:start w:val="8"/>
      <w:numFmt w:val="decimal"/>
      <w:lvlText w:val="%1.%2"/>
      <w:lvlJc w:val="left"/>
      <w:pPr>
        <w:ind w:left="495" w:hanging="375"/>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3" w15:restartNumberingAfterBreak="0">
    <w:nsid w:val="4C906D8F"/>
    <w:multiLevelType w:val="multilevel"/>
    <w:tmpl w:val="9C3A0E4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D2A09F8"/>
    <w:multiLevelType w:val="hybridMultilevel"/>
    <w:tmpl w:val="51CC82A4"/>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24448CE"/>
    <w:multiLevelType w:val="hybridMultilevel"/>
    <w:tmpl w:val="90E08ED0"/>
    <w:lvl w:ilvl="0" w:tplc="08090011">
      <w:start w:val="1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56D85429"/>
    <w:multiLevelType w:val="multilevel"/>
    <w:tmpl w:val="BA96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A5361"/>
    <w:multiLevelType w:val="multilevel"/>
    <w:tmpl w:val="EB70B224"/>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385F44"/>
    <w:multiLevelType w:val="multilevel"/>
    <w:tmpl w:val="D65C2B8A"/>
    <w:lvl w:ilvl="0">
      <w:start w:val="4"/>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B4DF3"/>
    <w:multiLevelType w:val="hybridMultilevel"/>
    <w:tmpl w:val="2F44AFD2"/>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36E37D6"/>
    <w:multiLevelType w:val="multilevel"/>
    <w:tmpl w:val="92680FA2"/>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D675046"/>
    <w:multiLevelType w:val="multilevel"/>
    <w:tmpl w:val="F034C4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0C34ACF"/>
    <w:multiLevelType w:val="hybridMultilevel"/>
    <w:tmpl w:val="3A7E430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3" w15:restartNumberingAfterBreak="0">
    <w:nsid w:val="7A4F72D7"/>
    <w:multiLevelType w:val="hybridMultilevel"/>
    <w:tmpl w:val="18D8728A"/>
    <w:lvl w:ilvl="0" w:tplc="7DD6F07E">
      <w:start w:val="12"/>
      <w:numFmt w:val="decimal"/>
      <w:lvlText w:val="%1)"/>
      <w:lvlJc w:val="left"/>
      <w:pPr>
        <w:ind w:left="720" w:hanging="360"/>
      </w:pPr>
      <w:rPr>
        <w:rFonts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D2129CF"/>
    <w:multiLevelType w:val="multilevel"/>
    <w:tmpl w:val="5120BE06"/>
    <w:lvl w:ilvl="0">
      <w:start w:val="4"/>
      <w:numFmt w:val="decimal"/>
      <w:lvlText w:val="%1"/>
      <w:lvlJc w:val="left"/>
      <w:pPr>
        <w:ind w:left="375" w:hanging="375"/>
      </w:pPr>
      <w:rPr>
        <w:rFonts w:hint="default"/>
      </w:rPr>
    </w:lvl>
    <w:lvl w:ilvl="1">
      <w:start w:val="1"/>
      <w:numFmt w:val="decimal"/>
      <w:lvlText w:val="%1.%2"/>
      <w:lvlJc w:val="left"/>
      <w:pPr>
        <w:ind w:left="800"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1"/>
  </w:num>
  <w:num w:numId="2">
    <w:abstractNumId w:val="1"/>
  </w:num>
  <w:num w:numId="3">
    <w:abstractNumId w:val="29"/>
  </w:num>
  <w:num w:numId="4">
    <w:abstractNumId w:val="20"/>
  </w:num>
  <w:num w:numId="5">
    <w:abstractNumId w:val="33"/>
  </w:num>
  <w:num w:numId="6">
    <w:abstractNumId w:val="25"/>
  </w:num>
  <w:num w:numId="7">
    <w:abstractNumId w:val="16"/>
  </w:num>
  <w:num w:numId="8">
    <w:abstractNumId w:val="10"/>
  </w:num>
  <w:num w:numId="9">
    <w:abstractNumId w:val="18"/>
  </w:num>
  <w:num w:numId="10">
    <w:abstractNumId w:val="3"/>
  </w:num>
  <w:num w:numId="11">
    <w:abstractNumId w:val="19"/>
  </w:num>
  <w:num w:numId="12">
    <w:abstractNumId w:val="17"/>
  </w:num>
  <w:num w:numId="13">
    <w:abstractNumId w:val="24"/>
  </w:num>
  <w:num w:numId="14">
    <w:abstractNumId w:val="12"/>
  </w:num>
  <w:num w:numId="15">
    <w:abstractNumId w:val="5"/>
  </w:num>
  <w:num w:numId="16">
    <w:abstractNumId w:val="27"/>
  </w:num>
  <w:num w:numId="17">
    <w:abstractNumId w:val="22"/>
  </w:num>
  <w:num w:numId="18">
    <w:abstractNumId w:val="13"/>
  </w:num>
  <w:num w:numId="19">
    <w:abstractNumId w:val="34"/>
  </w:num>
  <w:num w:numId="20">
    <w:abstractNumId w:val="6"/>
  </w:num>
  <w:num w:numId="21">
    <w:abstractNumId w:val="4"/>
  </w:num>
  <w:num w:numId="22">
    <w:abstractNumId w:val="23"/>
  </w:num>
  <w:num w:numId="23">
    <w:abstractNumId w:val="2"/>
  </w:num>
  <w:num w:numId="24">
    <w:abstractNumId w:val="30"/>
  </w:num>
  <w:num w:numId="25">
    <w:abstractNumId w:val="8"/>
  </w:num>
  <w:num w:numId="26">
    <w:abstractNumId w:val="11"/>
  </w:num>
  <w:num w:numId="27">
    <w:abstractNumId w:val="14"/>
  </w:num>
  <w:num w:numId="28">
    <w:abstractNumId w:val="7"/>
  </w:num>
  <w:num w:numId="29">
    <w:abstractNumId w:val="28"/>
  </w:num>
  <w:num w:numId="30">
    <w:abstractNumId w:val="26"/>
  </w:num>
  <w:num w:numId="31">
    <w:abstractNumId w:val="15"/>
  </w:num>
  <w:num w:numId="32">
    <w:abstractNumId w:val="21"/>
  </w:num>
  <w:num w:numId="33">
    <w:abstractNumId w:val="0"/>
  </w:num>
  <w:num w:numId="34">
    <w:abstractNumId w:val="32"/>
  </w:num>
  <w:num w:numId="3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wari, Mahrukh">
    <w15:presenceInfo w15:providerId="None" w15:userId="Anwari, Mahruk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IN"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50"/>
    <w:rsid w:val="00022AD5"/>
    <w:rsid w:val="00030E8C"/>
    <w:rsid w:val="000463FE"/>
    <w:rsid w:val="0005055E"/>
    <w:rsid w:val="00055D29"/>
    <w:rsid w:val="00064E95"/>
    <w:rsid w:val="00096992"/>
    <w:rsid w:val="000B1CC6"/>
    <w:rsid w:val="000C60B8"/>
    <w:rsid w:val="00117350"/>
    <w:rsid w:val="00123388"/>
    <w:rsid w:val="001339D2"/>
    <w:rsid w:val="001675BB"/>
    <w:rsid w:val="001822F4"/>
    <w:rsid w:val="001C2AF6"/>
    <w:rsid w:val="001C5B3C"/>
    <w:rsid w:val="001E4888"/>
    <w:rsid w:val="001F38E5"/>
    <w:rsid w:val="002128CC"/>
    <w:rsid w:val="00237FF3"/>
    <w:rsid w:val="002B18B7"/>
    <w:rsid w:val="002C12F3"/>
    <w:rsid w:val="00331B9B"/>
    <w:rsid w:val="003677D1"/>
    <w:rsid w:val="003C75EB"/>
    <w:rsid w:val="003F3D75"/>
    <w:rsid w:val="00410F29"/>
    <w:rsid w:val="0043429A"/>
    <w:rsid w:val="004437F8"/>
    <w:rsid w:val="00443EDD"/>
    <w:rsid w:val="00452764"/>
    <w:rsid w:val="00477CDD"/>
    <w:rsid w:val="004A7E9D"/>
    <w:rsid w:val="004B5580"/>
    <w:rsid w:val="004B6D0B"/>
    <w:rsid w:val="004E37C0"/>
    <w:rsid w:val="0052614D"/>
    <w:rsid w:val="005C1623"/>
    <w:rsid w:val="00604D40"/>
    <w:rsid w:val="0060564A"/>
    <w:rsid w:val="006331A7"/>
    <w:rsid w:val="00633895"/>
    <w:rsid w:val="006428BA"/>
    <w:rsid w:val="00655F4C"/>
    <w:rsid w:val="00676863"/>
    <w:rsid w:val="006C7C04"/>
    <w:rsid w:val="006D3935"/>
    <w:rsid w:val="006D50C7"/>
    <w:rsid w:val="006D6C75"/>
    <w:rsid w:val="00714B9C"/>
    <w:rsid w:val="00721A5F"/>
    <w:rsid w:val="007931B4"/>
    <w:rsid w:val="007A7F9D"/>
    <w:rsid w:val="007B0C23"/>
    <w:rsid w:val="007D7058"/>
    <w:rsid w:val="007F68D5"/>
    <w:rsid w:val="0080091B"/>
    <w:rsid w:val="00832677"/>
    <w:rsid w:val="008332B0"/>
    <w:rsid w:val="00841C15"/>
    <w:rsid w:val="00842F88"/>
    <w:rsid w:val="00855CDC"/>
    <w:rsid w:val="00857D79"/>
    <w:rsid w:val="00885EA8"/>
    <w:rsid w:val="00893C68"/>
    <w:rsid w:val="00895F7A"/>
    <w:rsid w:val="008D2E55"/>
    <w:rsid w:val="008E4C03"/>
    <w:rsid w:val="0095754D"/>
    <w:rsid w:val="00970793"/>
    <w:rsid w:val="009E1F22"/>
    <w:rsid w:val="00A17818"/>
    <w:rsid w:val="00A553A2"/>
    <w:rsid w:val="00A60B50"/>
    <w:rsid w:val="00A879CC"/>
    <w:rsid w:val="00A96036"/>
    <w:rsid w:val="00AA2B83"/>
    <w:rsid w:val="00B04638"/>
    <w:rsid w:val="00B2727C"/>
    <w:rsid w:val="00B30CB1"/>
    <w:rsid w:val="00B869F2"/>
    <w:rsid w:val="00BC12F4"/>
    <w:rsid w:val="00BF49E5"/>
    <w:rsid w:val="00C07196"/>
    <w:rsid w:val="00C27A45"/>
    <w:rsid w:val="00C3410C"/>
    <w:rsid w:val="00C46B53"/>
    <w:rsid w:val="00C46C0D"/>
    <w:rsid w:val="00C52BFE"/>
    <w:rsid w:val="00C63342"/>
    <w:rsid w:val="00C83850"/>
    <w:rsid w:val="00C9222E"/>
    <w:rsid w:val="00C922AC"/>
    <w:rsid w:val="00CB314A"/>
    <w:rsid w:val="00CE02AB"/>
    <w:rsid w:val="00D15497"/>
    <w:rsid w:val="00D211A9"/>
    <w:rsid w:val="00D336D2"/>
    <w:rsid w:val="00D83DAB"/>
    <w:rsid w:val="00E474A4"/>
    <w:rsid w:val="00E47519"/>
    <w:rsid w:val="00E87EFB"/>
    <w:rsid w:val="00ED446C"/>
    <w:rsid w:val="00EF674A"/>
    <w:rsid w:val="00F135E8"/>
    <w:rsid w:val="00F43B2D"/>
    <w:rsid w:val="00F6409D"/>
    <w:rsid w:val="00F730FF"/>
    <w:rsid w:val="00FC3A1C"/>
    <w:rsid w:val="00FE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CAE"/>
  <w15:chartTrackingRefBased/>
  <w15:docId w15:val="{B2BA0FE6-DDC6-4219-9C97-BB4AFF553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33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36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36D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336D2"/>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336D2"/>
    <w:pPr>
      <w:ind w:left="720"/>
      <w:contextualSpacing/>
    </w:pPr>
  </w:style>
  <w:style w:type="character" w:customStyle="1" w:styleId="berschrift3Zchn">
    <w:name w:val="Überschrift 3 Zchn"/>
    <w:basedOn w:val="Absatz-Standardschriftart"/>
    <w:link w:val="berschrift3"/>
    <w:uiPriority w:val="9"/>
    <w:rsid w:val="00832677"/>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27A4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6D3935"/>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D3935"/>
    <w:rPr>
      <w:rFonts w:eastAsiaTheme="minorEastAsia"/>
    </w:rPr>
  </w:style>
  <w:style w:type="paragraph" w:styleId="Kopfzeile">
    <w:name w:val="header"/>
    <w:basedOn w:val="Standard"/>
    <w:link w:val="KopfzeileZchn"/>
    <w:uiPriority w:val="99"/>
    <w:unhideWhenUsed/>
    <w:rsid w:val="006D39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3935"/>
  </w:style>
  <w:style w:type="paragraph" w:styleId="Fuzeile">
    <w:name w:val="footer"/>
    <w:basedOn w:val="Standard"/>
    <w:link w:val="FuzeileZchn"/>
    <w:uiPriority w:val="99"/>
    <w:unhideWhenUsed/>
    <w:rsid w:val="006D39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3935"/>
  </w:style>
  <w:style w:type="character" w:styleId="Hyperlink">
    <w:name w:val="Hyperlink"/>
    <w:basedOn w:val="Absatz-Standardschriftart"/>
    <w:uiPriority w:val="99"/>
    <w:unhideWhenUsed/>
    <w:rsid w:val="00117350"/>
    <w:rPr>
      <w:color w:val="0563C1" w:themeColor="hyperlink"/>
      <w:u w:val="single"/>
    </w:rPr>
  </w:style>
  <w:style w:type="character" w:customStyle="1" w:styleId="UnresolvedMention">
    <w:name w:val="Unresolved Mention"/>
    <w:basedOn w:val="Absatz-Standardschriftart"/>
    <w:uiPriority w:val="99"/>
    <w:semiHidden/>
    <w:unhideWhenUsed/>
    <w:rsid w:val="00117350"/>
    <w:rPr>
      <w:color w:val="605E5C"/>
      <w:shd w:val="clear" w:color="auto" w:fill="E1DFDD"/>
    </w:rPr>
  </w:style>
  <w:style w:type="character" w:styleId="BesuchterLink">
    <w:name w:val="FollowedHyperlink"/>
    <w:basedOn w:val="Absatz-Standardschriftart"/>
    <w:uiPriority w:val="99"/>
    <w:semiHidden/>
    <w:unhideWhenUsed/>
    <w:rsid w:val="00117350"/>
    <w:rPr>
      <w:color w:val="954F72" w:themeColor="followedHyperlink"/>
      <w:u w:val="single"/>
    </w:rPr>
  </w:style>
  <w:style w:type="paragraph" w:styleId="StandardWeb">
    <w:name w:val="Normal (Web)"/>
    <w:basedOn w:val="Standard"/>
    <w:uiPriority w:val="99"/>
    <w:semiHidden/>
    <w:unhideWhenUsed/>
    <w:rsid w:val="00D83DA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Sprechblasentext">
    <w:name w:val="Balloon Text"/>
    <w:basedOn w:val="Standard"/>
    <w:link w:val="SprechblasentextZchn"/>
    <w:uiPriority w:val="99"/>
    <w:semiHidden/>
    <w:unhideWhenUsed/>
    <w:rsid w:val="00D83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3DAB"/>
    <w:rPr>
      <w:rFonts w:ascii="Segoe UI" w:hAnsi="Segoe UI" w:cs="Segoe UI"/>
      <w:sz w:val="18"/>
      <w:szCs w:val="18"/>
    </w:rPr>
  </w:style>
  <w:style w:type="character" w:styleId="Kommentarzeichen">
    <w:name w:val="annotation reference"/>
    <w:basedOn w:val="Absatz-Standardschriftart"/>
    <w:uiPriority w:val="99"/>
    <w:semiHidden/>
    <w:unhideWhenUsed/>
    <w:rsid w:val="00B2727C"/>
    <w:rPr>
      <w:sz w:val="16"/>
      <w:szCs w:val="16"/>
    </w:rPr>
  </w:style>
  <w:style w:type="paragraph" w:styleId="Kommentartext">
    <w:name w:val="annotation text"/>
    <w:basedOn w:val="Standard"/>
    <w:link w:val="KommentartextZchn"/>
    <w:uiPriority w:val="99"/>
    <w:semiHidden/>
    <w:unhideWhenUsed/>
    <w:rsid w:val="00B272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2727C"/>
    <w:rPr>
      <w:sz w:val="20"/>
      <w:szCs w:val="20"/>
    </w:rPr>
  </w:style>
  <w:style w:type="paragraph" w:styleId="Kommentarthema">
    <w:name w:val="annotation subject"/>
    <w:basedOn w:val="Kommentartext"/>
    <w:next w:val="Kommentartext"/>
    <w:link w:val="KommentarthemaZchn"/>
    <w:uiPriority w:val="99"/>
    <w:semiHidden/>
    <w:unhideWhenUsed/>
    <w:rsid w:val="00B2727C"/>
    <w:rPr>
      <w:b/>
      <w:bCs/>
    </w:rPr>
  </w:style>
  <w:style w:type="character" w:customStyle="1" w:styleId="KommentarthemaZchn">
    <w:name w:val="Kommentarthema Zchn"/>
    <w:basedOn w:val="KommentartextZchn"/>
    <w:link w:val="Kommentarthema"/>
    <w:uiPriority w:val="99"/>
    <w:semiHidden/>
    <w:rsid w:val="00B2727C"/>
    <w:rPr>
      <w:b/>
      <w:bCs/>
      <w:sz w:val="20"/>
      <w:szCs w:val="20"/>
    </w:rPr>
  </w:style>
  <w:style w:type="paragraph" w:styleId="berarbeitung">
    <w:name w:val="Revision"/>
    <w:hidden/>
    <w:uiPriority w:val="99"/>
    <w:semiHidden/>
    <w:rsid w:val="00793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5458">
      <w:bodyDiv w:val="1"/>
      <w:marLeft w:val="0"/>
      <w:marRight w:val="0"/>
      <w:marTop w:val="0"/>
      <w:marBottom w:val="0"/>
      <w:divBdr>
        <w:top w:val="none" w:sz="0" w:space="0" w:color="auto"/>
        <w:left w:val="none" w:sz="0" w:space="0" w:color="auto"/>
        <w:bottom w:val="none" w:sz="0" w:space="0" w:color="auto"/>
        <w:right w:val="none" w:sz="0" w:space="0" w:color="auto"/>
      </w:divBdr>
    </w:div>
    <w:div w:id="974607432">
      <w:bodyDiv w:val="1"/>
      <w:marLeft w:val="0"/>
      <w:marRight w:val="0"/>
      <w:marTop w:val="0"/>
      <w:marBottom w:val="0"/>
      <w:divBdr>
        <w:top w:val="none" w:sz="0" w:space="0" w:color="auto"/>
        <w:left w:val="none" w:sz="0" w:space="0" w:color="auto"/>
        <w:bottom w:val="none" w:sz="0" w:space="0" w:color="auto"/>
        <w:right w:val="none" w:sz="0" w:space="0" w:color="auto"/>
      </w:divBdr>
    </w:div>
    <w:div w:id="1598950212">
      <w:bodyDiv w:val="1"/>
      <w:marLeft w:val="0"/>
      <w:marRight w:val="0"/>
      <w:marTop w:val="0"/>
      <w:marBottom w:val="0"/>
      <w:divBdr>
        <w:top w:val="none" w:sz="0" w:space="0" w:color="auto"/>
        <w:left w:val="none" w:sz="0" w:space="0" w:color="auto"/>
        <w:bottom w:val="none" w:sz="0" w:space="0" w:color="auto"/>
        <w:right w:val="none" w:sz="0" w:space="0" w:color="auto"/>
      </w:divBdr>
    </w:div>
    <w:div w:id="20971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3306</Words>
  <Characters>20833</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Requirements document</vt:lpstr>
      <vt:lpstr>Requirements document</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For John Deere Android Autoplay and Apple Carplay</dc:subject>
  <dc:creator>Katarina Zejnulovic</dc:creator>
  <cp:keywords/>
  <dc:description/>
  <cp:lastModifiedBy>Anwari, Mahrukh</cp:lastModifiedBy>
  <cp:revision>66</cp:revision>
  <dcterms:created xsi:type="dcterms:W3CDTF">2019-10-03T09:48:00Z</dcterms:created>
  <dcterms:modified xsi:type="dcterms:W3CDTF">2019-10-17T11:54:00Z</dcterms:modified>
</cp:coreProperties>
</file>