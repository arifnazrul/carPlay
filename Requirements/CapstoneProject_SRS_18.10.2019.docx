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D0D0D" w:themeColor="text1" w:themeTint="F2"/>
        </w:rPr>
        <w:id w:val="1780989015"/>
        <w:docPartObj>
          <w:docPartGallery w:val="Cover Pages"/>
          <w:docPartUnique/>
        </w:docPartObj>
      </w:sdtPr>
      <w:sdtEndPr>
        <w:rPr>
          <w:rFonts w:cstheme="minorHAnsi"/>
        </w:rPr>
      </w:sdtEndPr>
      <w:sdtContent>
        <w:p w14:paraId="5AF836F1" w14:textId="39644E51" w:rsidR="006D3935" w:rsidRPr="00123388" w:rsidRDefault="006D3935" w:rsidP="007931B4">
          <w:pPr>
            <w:rPr>
              <w:color w:val="0D0D0D" w:themeColor="text1" w:themeTint="F2"/>
            </w:rPr>
          </w:pPr>
          <w:r w:rsidRPr="00123388">
            <w:rPr>
              <w:noProof/>
              <w:color w:val="0D0D0D" w:themeColor="text1" w:themeTint="F2"/>
              <w:lang w:val="de-DE" w:eastAsia="de-DE"/>
            </w:rPr>
            <mc:AlternateContent>
              <mc:Choice Requires="wpg">
                <w:drawing>
                  <wp:anchor distT="0" distB="0" distL="114300" distR="114300" simplePos="0" relativeHeight="251662336" behindDoc="0" locked="0" layoutInCell="1" allowOverlap="1" wp14:anchorId="7F609E74" wp14:editId="12040A9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BE57D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123388">
            <w:rPr>
              <w:noProof/>
              <w:color w:val="0D0D0D" w:themeColor="text1" w:themeTint="F2"/>
              <w:lang w:val="de-DE" w:eastAsia="de-DE"/>
            </w:rPr>
            <mc:AlternateContent>
              <mc:Choice Requires="wps">
                <w:drawing>
                  <wp:anchor distT="0" distB="0" distL="114300" distR="114300" simplePos="0" relativeHeight="251660288" behindDoc="0" locked="0" layoutInCell="1" allowOverlap="1" wp14:anchorId="2FD8B93C" wp14:editId="28470EF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49C15" w14:textId="5AD57385" w:rsidR="006428BA" w:rsidRPr="00C922AC" w:rsidRDefault="006428BA">
                                <w:pPr>
                                  <w:pStyle w:val="NoSpacing"/>
                                  <w:jc w:val="right"/>
                                  <w:rPr>
                                    <w:color w:val="595959" w:themeColor="text1" w:themeTint="A6"/>
                                    <w:sz w:val="28"/>
                                    <w:szCs w:val="28"/>
                                    <w:lang w:val="en-IN"/>
                                  </w:rPr>
                                </w:pPr>
                                <w:r w:rsidRPr="00C922AC">
                                  <w:rPr>
                                    <w:color w:val="595959" w:themeColor="text1" w:themeTint="A6"/>
                                    <w:sz w:val="28"/>
                                    <w:szCs w:val="28"/>
                                    <w:lang w:val="en-IN"/>
                                  </w:rPr>
                                  <w:t>Software Engineering Project 2019-20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D8B93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11D49C15" w14:textId="5AD57385" w:rsidR="006428BA" w:rsidRPr="00C922AC" w:rsidRDefault="006428BA">
                          <w:pPr>
                            <w:pStyle w:val="NoSpacing"/>
                            <w:jc w:val="right"/>
                            <w:rPr>
                              <w:color w:val="595959" w:themeColor="text1" w:themeTint="A6"/>
                              <w:sz w:val="28"/>
                              <w:szCs w:val="28"/>
                              <w:lang w:val="en-IN"/>
                            </w:rPr>
                          </w:pPr>
                          <w:r w:rsidRPr="00C922AC">
                            <w:rPr>
                              <w:color w:val="595959" w:themeColor="text1" w:themeTint="A6"/>
                              <w:sz w:val="28"/>
                              <w:szCs w:val="28"/>
                              <w:lang w:val="en-IN"/>
                            </w:rPr>
                            <w:t>Software Engineering Project 2019-20</w:t>
                          </w:r>
                        </w:p>
                      </w:txbxContent>
                    </v:textbox>
                    <w10:wrap type="square" anchorx="page" anchory="page"/>
                  </v:shape>
                </w:pict>
              </mc:Fallback>
            </mc:AlternateContent>
          </w:r>
        </w:p>
        <w:p w14:paraId="29CAEEC0" w14:textId="7886A58F" w:rsidR="006D3935" w:rsidRPr="00123388" w:rsidRDefault="000C60B8" w:rsidP="007931B4">
          <w:pPr>
            <w:rPr>
              <w:rFonts w:eastAsiaTheme="majorEastAsia" w:cstheme="minorHAnsi"/>
              <w:color w:val="0D0D0D" w:themeColor="text1" w:themeTint="F2"/>
              <w:sz w:val="32"/>
              <w:szCs w:val="32"/>
            </w:rPr>
          </w:pPr>
          <w:r w:rsidRPr="00123388">
            <w:rPr>
              <w:noProof/>
              <w:color w:val="0D0D0D" w:themeColor="text1" w:themeTint="F2"/>
              <w:lang w:val="de-DE" w:eastAsia="de-DE"/>
            </w:rPr>
            <mc:AlternateContent>
              <mc:Choice Requires="wps">
                <w:drawing>
                  <wp:anchor distT="0" distB="0" distL="114300" distR="114300" simplePos="0" relativeHeight="251659264" behindDoc="0" locked="0" layoutInCell="1" allowOverlap="1" wp14:anchorId="16068913" wp14:editId="608A67C4">
                    <wp:simplePos x="0" y="0"/>
                    <wp:positionH relativeFrom="margin">
                      <wp:posOffset>-636270</wp:posOffset>
                    </wp:positionH>
                    <wp:positionV relativeFrom="margin">
                      <wp:posOffset>564515</wp:posOffset>
                    </wp:positionV>
                    <wp:extent cx="7315200" cy="47383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738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E91F0" w14:textId="6B8B3C0B" w:rsidR="006428BA" w:rsidRPr="000C60B8" w:rsidRDefault="006428BA">
                                <w:pPr>
                                  <w:jc w:val="right"/>
                                  <w:rPr>
                                    <w:rFonts w:ascii="Times New Roman" w:hAnsi="Times New Roman" w:cs="Times New Roman"/>
                                    <w:color w:val="4472C4" w:themeColor="accent1"/>
                                    <w:sz w:val="64"/>
                                    <w:szCs w:val="64"/>
                                  </w:rPr>
                                </w:pPr>
                                <w:r w:rsidRPr="000C60B8">
                                  <w:rPr>
                                    <w:rFonts w:ascii="Times New Roman" w:hAnsi="Times New Roman" w:cs="Times New Roman"/>
                                    <w:caps/>
                                    <w:color w:val="4472C4" w:themeColor="accent1"/>
                                    <w:sz w:val="64"/>
                                    <w:szCs w:val="64"/>
                                  </w:rPr>
                                  <w:t xml:space="preserve">Software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4472C4" w:themeColor="accent1"/>
                                        <w:sz w:val="64"/>
                                        <w:szCs w:val="64"/>
                                      </w:rPr>
                                      <w:t>Requirements document</w:t>
                                    </w:r>
                                  </w:sdtContent>
                                </w:sdt>
                              </w:p>
                              <w:p w14:paraId="3BE100C3" w14:textId="1D9E2460" w:rsidR="00B2727C" w:rsidRDefault="00B2727C">
                                <w:pPr>
                                  <w:jc w:val="right"/>
                                  <w:rPr>
                                    <w:ins w:id="0" w:author="Anwari, Mahrukh" w:date="2019-10-17T13:06:00Z"/>
                                    <w:color w:val="404040" w:themeColor="text1" w:themeTint="BF"/>
                                    <w:sz w:val="36"/>
                                    <w:szCs w:val="36"/>
                                  </w:rPr>
                                </w:pPr>
                                <w:r>
                                  <w:rPr>
                                    <w:color w:val="404040" w:themeColor="text1" w:themeTint="BF"/>
                                    <w:sz w:val="36"/>
                                    <w:szCs w:val="36"/>
                                  </w:rPr>
                                  <w:t>Version 1.</w:t>
                                </w:r>
                                <w:r w:rsidR="00875710">
                                  <w:rPr>
                                    <w:color w:val="404040" w:themeColor="text1" w:themeTint="BF"/>
                                    <w:sz w:val="36"/>
                                    <w:szCs w:val="36"/>
                                  </w:rPr>
                                  <w:t>2</w:t>
                                </w:r>
                              </w:p>
                              <w:p w14:paraId="16B19183" w14:textId="3A99DDDB" w:rsidR="006428BA" w:rsidRDefault="006428BA">
                                <w:pPr>
                                  <w:jc w:val="right"/>
                                  <w:rPr>
                                    <w:color w:val="404040" w:themeColor="text1" w:themeTint="BF"/>
                                    <w:sz w:val="36"/>
                                    <w:szCs w:val="36"/>
                                  </w:rPr>
                                </w:pPr>
                                <w:r>
                                  <w:rPr>
                                    <w:color w:val="404040" w:themeColor="text1" w:themeTint="BF"/>
                                    <w:sz w:val="36"/>
                                    <w:szCs w:val="36"/>
                                  </w:rPr>
                                  <w:t>For John Deere</w:t>
                                </w:r>
                              </w:p>
                              <w:p w14:paraId="20955784" w14:textId="6765EE46" w:rsidR="006428BA" w:rsidRDefault="006428BA">
                                <w:pPr>
                                  <w:jc w:val="right"/>
                                  <w:rPr>
                                    <w:smallCaps/>
                                    <w:color w:val="404040" w:themeColor="text1" w:themeTint="BF"/>
                                    <w:sz w:val="36"/>
                                    <w:szCs w:val="36"/>
                                  </w:rPr>
                                </w:pPr>
                                <w:r>
                                  <w:rPr>
                                    <w:color w:val="404040" w:themeColor="text1" w:themeTint="BF"/>
                                    <w:sz w:val="36"/>
                                    <w:szCs w:val="36"/>
                                  </w:rPr>
                                  <w:t>Android Auto &amp; Apple Car Play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6068913" id="Text Box 154" o:spid="_x0000_s1027" type="#_x0000_t202" style="position:absolute;margin-left:-50.1pt;margin-top:44.45pt;width:8in;height:373.1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" filled="f" stroked="f" strokeweight=".5pt">
                    <v:textbox inset="126pt,0,54pt,0">
                      <w:txbxContent>
                        <w:p w14:paraId="547E91F0" w14:textId="6B8B3C0B" w:rsidR="006428BA" w:rsidRPr="000C60B8" w:rsidRDefault="006428BA">
                          <w:pPr>
                            <w:jc w:val="right"/>
                            <w:rPr>
                              <w:rFonts w:ascii="Times New Roman" w:hAnsi="Times New Roman" w:cs="Times New Roman"/>
                              <w:color w:val="4472C4" w:themeColor="accent1"/>
                              <w:sz w:val="64"/>
                              <w:szCs w:val="64"/>
                            </w:rPr>
                          </w:pPr>
                          <w:r w:rsidRPr="000C60B8">
                            <w:rPr>
                              <w:rFonts w:ascii="Times New Roman" w:hAnsi="Times New Roman" w:cs="Times New Roman"/>
                              <w:caps/>
                              <w:color w:val="4472C4" w:themeColor="accent1"/>
                              <w:sz w:val="64"/>
                              <w:szCs w:val="64"/>
                            </w:rPr>
                            <w:t xml:space="preserve">Software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4472C4" w:themeColor="accent1"/>
                                  <w:sz w:val="64"/>
                                  <w:szCs w:val="64"/>
                                </w:rPr>
                                <w:t>Requirements document</w:t>
                              </w:r>
                            </w:sdtContent>
                          </w:sdt>
                        </w:p>
                        <w:p w14:paraId="3BE100C3" w14:textId="1D9E2460" w:rsidR="00B2727C" w:rsidRDefault="00B2727C">
                          <w:pPr>
                            <w:jc w:val="right"/>
                            <w:rPr>
                              <w:ins w:id="1" w:author="Anwari, Mahrukh" w:date="2019-10-17T13:06:00Z"/>
                              <w:color w:val="404040" w:themeColor="text1" w:themeTint="BF"/>
                              <w:sz w:val="36"/>
                              <w:szCs w:val="36"/>
                            </w:rPr>
                          </w:pPr>
                          <w:r>
                            <w:rPr>
                              <w:color w:val="404040" w:themeColor="text1" w:themeTint="BF"/>
                              <w:sz w:val="36"/>
                              <w:szCs w:val="36"/>
                            </w:rPr>
                            <w:t>Version 1.</w:t>
                          </w:r>
                          <w:r w:rsidR="00875710">
                            <w:rPr>
                              <w:color w:val="404040" w:themeColor="text1" w:themeTint="BF"/>
                              <w:sz w:val="36"/>
                              <w:szCs w:val="36"/>
                            </w:rPr>
                            <w:t>2</w:t>
                          </w:r>
                        </w:p>
                        <w:p w14:paraId="16B19183" w14:textId="3A99DDDB" w:rsidR="006428BA" w:rsidRDefault="006428BA">
                          <w:pPr>
                            <w:jc w:val="right"/>
                            <w:rPr>
                              <w:color w:val="404040" w:themeColor="text1" w:themeTint="BF"/>
                              <w:sz w:val="36"/>
                              <w:szCs w:val="36"/>
                            </w:rPr>
                          </w:pPr>
                          <w:r>
                            <w:rPr>
                              <w:color w:val="404040" w:themeColor="text1" w:themeTint="BF"/>
                              <w:sz w:val="36"/>
                              <w:szCs w:val="36"/>
                            </w:rPr>
                            <w:t>For John Deere</w:t>
                          </w:r>
                        </w:p>
                        <w:p w14:paraId="20955784" w14:textId="6765EE46" w:rsidR="006428BA" w:rsidRDefault="006428BA">
                          <w:pPr>
                            <w:jc w:val="right"/>
                            <w:rPr>
                              <w:smallCaps/>
                              <w:color w:val="404040" w:themeColor="text1" w:themeTint="BF"/>
                              <w:sz w:val="36"/>
                              <w:szCs w:val="36"/>
                            </w:rPr>
                          </w:pPr>
                          <w:r>
                            <w:rPr>
                              <w:color w:val="404040" w:themeColor="text1" w:themeTint="BF"/>
                              <w:sz w:val="36"/>
                              <w:szCs w:val="36"/>
                            </w:rPr>
                            <w:t>Android Auto &amp; Apple Car Play</w:t>
                          </w:r>
                        </w:p>
                      </w:txbxContent>
                    </v:textbox>
                    <w10:wrap type="square" anchorx="margin" anchory="margin"/>
                  </v:shape>
                </w:pict>
              </mc:Fallback>
            </mc:AlternateContent>
          </w:r>
          <w:r w:rsidR="006D3935" w:rsidRPr="00123388">
            <w:rPr>
              <w:rFonts w:cstheme="minorHAnsi"/>
              <w:color w:val="0D0D0D" w:themeColor="text1" w:themeTint="F2"/>
            </w:rPr>
            <w:br w:type="page"/>
          </w:r>
        </w:p>
      </w:sdtContent>
    </w:sdt>
    <w:p w14:paraId="30544AEC" w14:textId="742D5CD0" w:rsidR="006D3935" w:rsidRPr="00123388" w:rsidRDefault="006D3935" w:rsidP="007931B4">
      <w:pPr>
        <w:pStyle w:val="Heading1"/>
        <w:rPr>
          <w:rFonts w:asciiTheme="minorHAnsi" w:hAnsiTheme="minorHAnsi" w:cstheme="minorHAnsi"/>
          <w:color w:val="0D0D0D" w:themeColor="text1" w:themeTint="F2"/>
        </w:rPr>
      </w:pPr>
      <w:r w:rsidRPr="00123388">
        <w:rPr>
          <w:rFonts w:asciiTheme="minorHAnsi" w:hAnsiTheme="minorHAnsi" w:cstheme="minorHAnsi"/>
          <w:color w:val="0D0D0D" w:themeColor="text1" w:themeTint="F2"/>
        </w:rPr>
        <w:lastRenderedPageBreak/>
        <w:t>TABLE OF CONTENTS</w:t>
      </w:r>
    </w:p>
    <w:p w14:paraId="0B4E900D" w14:textId="5FF8F932" w:rsidR="006D3935" w:rsidRPr="00123388" w:rsidRDefault="006D3935" w:rsidP="007931B4">
      <w:pPr>
        <w:rPr>
          <w:color w:val="0D0D0D" w:themeColor="text1" w:themeTint="F2"/>
        </w:rPr>
      </w:pPr>
    </w:p>
    <w:p w14:paraId="6D7CCF06" w14:textId="4AC5481B" w:rsidR="006D3935" w:rsidRPr="00123388" w:rsidRDefault="008F1D99" w:rsidP="007931B4">
      <w:pPr>
        <w:pStyle w:val="ListParagraph"/>
        <w:numPr>
          <w:ilvl w:val="0"/>
          <w:numId w:val="14"/>
        </w:numPr>
        <w:rPr>
          <w:b/>
          <w:bCs/>
          <w:color w:val="0D0D0D" w:themeColor="text1" w:themeTint="F2"/>
        </w:rPr>
      </w:pPr>
      <w:hyperlink w:anchor="ProjectDriver" w:history="1">
        <w:r w:rsidR="006D3935" w:rsidRPr="00123388">
          <w:rPr>
            <w:rStyle w:val="Hyperlink"/>
            <w:b/>
            <w:bCs/>
            <w:color w:val="0D0D0D" w:themeColor="text1" w:themeTint="F2"/>
          </w:rPr>
          <w:t>Project Drivers</w:t>
        </w:r>
      </w:hyperlink>
    </w:p>
    <w:p w14:paraId="44514781" w14:textId="1880D177"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Purpose Of the Project</w:t>
      </w:r>
    </w:p>
    <w:p w14:paraId="6FDAFB9C" w14:textId="1497704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The Client Customers and Other Stakeholders</w:t>
      </w:r>
    </w:p>
    <w:p w14:paraId="3DA8A454" w14:textId="10BA942F" w:rsidR="006D3935" w:rsidRPr="00123388" w:rsidRDefault="006D3935" w:rsidP="007931B4">
      <w:pPr>
        <w:pStyle w:val="ListParagraph"/>
        <w:numPr>
          <w:ilvl w:val="1"/>
          <w:numId w:val="14"/>
        </w:numPr>
        <w:tabs>
          <w:tab w:val="left" w:pos="8931"/>
          <w:tab w:val="left" w:pos="9214"/>
        </w:tabs>
        <w:rPr>
          <w:color w:val="0D0D0D" w:themeColor="text1" w:themeTint="F2"/>
        </w:rPr>
      </w:pPr>
      <w:r w:rsidRPr="00123388">
        <w:rPr>
          <w:color w:val="0D0D0D" w:themeColor="text1" w:themeTint="F2"/>
        </w:rPr>
        <w:t>Users Of the Product</w:t>
      </w:r>
    </w:p>
    <w:p w14:paraId="21A97445" w14:textId="185D7B47" w:rsidR="006D3935" w:rsidRPr="00123388" w:rsidRDefault="008F1D99" w:rsidP="007931B4">
      <w:pPr>
        <w:pStyle w:val="ListParagraph"/>
        <w:numPr>
          <w:ilvl w:val="0"/>
          <w:numId w:val="14"/>
        </w:numPr>
        <w:rPr>
          <w:b/>
          <w:bCs/>
          <w:color w:val="0D0D0D" w:themeColor="text1" w:themeTint="F2"/>
        </w:rPr>
      </w:pPr>
      <w:hyperlink w:anchor="ProjectContraints" w:history="1">
        <w:r w:rsidR="006D3935" w:rsidRPr="00123388">
          <w:rPr>
            <w:rStyle w:val="Hyperlink"/>
            <w:b/>
            <w:bCs/>
            <w:color w:val="0D0D0D" w:themeColor="text1" w:themeTint="F2"/>
          </w:rPr>
          <w:t>Project Constraints</w:t>
        </w:r>
      </w:hyperlink>
    </w:p>
    <w:p w14:paraId="1B4AEC2E" w14:textId="0D872F59"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Mandated Constraints</w:t>
      </w:r>
    </w:p>
    <w:p w14:paraId="6959ADE2" w14:textId="626981F2" w:rsidR="00117350" w:rsidRPr="00123388" w:rsidRDefault="006331A7" w:rsidP="007931B4">
      <w:pPr>
        <w:pStyle w:val="ListParagraph"/>
        <w:numPr>
          <w:ilvl w:val="2"/>
          <w:numId w:val="14"/>
        </w:numPr>
        <w:rPr>
          <w:color w:val="0D0D0D" w:themeColor="text1" w:themeTint="F2"/>
        </w:rPr>
      </w:pPr>
      <w:r w:rsidRPr="00123388">
        <w:rPr>
          <w:color w:val="0D0D0D" w:themeColor="text1" w:themeTint="F2"/>
        </w:rPr>
        <w:t>iOS</w:t>
      </w:r>
      <w:r w:rsidR="00117350" w:rsidRPr="00123388">
        <w:rPr>
          <w:color w:val="0D0D0D" w:themeColor="text1" w:themeTint="F2"/>
        </w:rPr>
        <w:t xml:space="preserve"> Version</w:t>
      </w:r>
    </w:p>
    <w:p w14:paraId="61F3327C" w14:textId="6A80E00E"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Android Version</w:t>
      </w:r>
    </w:p>
    <w:p w14:paraId="07B98E3B" w14:textId="74EEC2BC"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Collaboration with Existing John Deere API</w:t>
      </w:r>
    </w:p>
    <w:p w14:paraId="7DDA6413" w14:textId="7C557176"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Designed to be used in the Car</w:t>
      </w:r>
    </w:p>
    <w:p w14:paraId="5FF1A8BF" w14:textId="1B6E94F6"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Final Deadline of the Project</w:t>
      </w:r>
    </w:p>
    <w:p w14:paraId="0EF4240B" w14:textId="5CE01410" w:rsidR="00117350" w:rsidRPr="00123388" w:rsidRDefault="00117350" w:rsidP="007931B4">
      <w:pPr>
        <w:pStyle w:val="ListParagraph"/>
        <w:numPr>
          <w:ilvl w:val="2"/>
          <w:numId w:val="14"/>
        </w:numPr>
        <w:rPr>
          <w:color w:val="0D0D0D" w:themeColor="text1" w:themeTint="F2"/>
        </w:rPr>
      </w:pPr>
      <w:r w:rsidRPr="00123388">
        <w:rPr>
          <w:color w:val="0D0D0D" w:themeColor="text1" w:themeTint="F2"/>
        </w:rPr>
        <w:t>Language</w:t>
      </w:r>
    </w:p>
    <w:p w14:paraId="0CA6F738" w14:textId="0D6C015D"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Naming Conventions and Definitions</w:t>
      </w:r>
    </w:p>
    <w:p w14:paraId="478F9DC2" w14:textId="4B02832E"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Relevant Facts and Assumptions</w:t>
      </w:r>
    </w:p>
    <w:p w14:paraId="14115011" w14:textId="066C61D2" w:rsidR="006D3935" w:rsidRPr="00123388" w:rsidRDefault="008F1D99" w:rsidP="007931B4">
      <w:pPr>
        <w:pStyle w:val="ListParagraph"/>
        <w:numPr>
          <w:ilvl w:val="0"/>
          <w:numId w:val="14"/>
        </w:numPr>
        <w:rPr>
          <w:b/>
          <w:bCs/>
          <w:color w:val="0D0D0D" w:themeColor="text1" w:themeTint="F2"/>
        </w:rPr>
      </w:pPr>
      <w:hyperlink w:anchor="Functional" w:history="1">
        <w:r w:rsidR="006D3935" w:rsidRPr="00123388">
          <w:rPr>
            <w:rStyle w:val="Hyperlink"/>
            <w:b/>
            <w:bCs/>
            <w:color w:val="0D0D0D" w:themeColor="text1" w:themeTint="F2"/>
          </w:rPr>
          <w:t>Functional Requirement</w:t>
        </w:r>
      </w:hyperlink>
      <w:r w:rsidR="006D3935" w:rsidRPr="00123388">
        <w:rPr>
          <w:b/>
          <w:bCs/>
          <w:color w:val="0D0D0D" w:themeColor="text1" w:themeTint="F2"/>
        </w:rPr>
        <w:t xml:space="preserve"> </w:t>
      </w:r>
    </w:p>
    <w:p w14:paraId="2BD784AE" w14:textId="6EF73BB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Scope of the Work</w:t>
      </w:r>
    </w:p>
    <w:p w14:paraId="70FFDF44" w14:textId="1DBA496D"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Scope of the Product</w:t>
      </w:r>
    </w:p>
    <w:p w14:paraId="0EF4586A" w14:textId="61790D0B"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 xml:space="preserve">Functional and Data Requirement </w:t>
      </w:r>
    </w:p>
    <w:p w14:paraId="491BB3C0" w14:textId="5042CE35" w:rsidR="006D3935" w:rsidRPr="00123388" w:rsidRDefault="008F1D99" w:rsidP="007931B4">
      <w:pPr>
        <w:pStyle w:val="ListParagraph"/>
        <w:numPr>
          <w:ilvl w:val="0"/>
          <w:numId w:val="14"/>
        </w:numPr>
        <w:rPr>
          <w:b/>
          <w:bCs/>
          <w:color w:val="0D0D0D" w:themeColor="text1" w:themeTint="F2"/>
        </w:rPr>
      </w:pPr>
      <w:hyperlink w:anchor="NonFunctional" w:history="1">
        <w:r w:rsidR="006D3935" w:rsidRPr="00123388">
          <w:rPr>
            <w:rStyle w:val="Hyperlink"/>
            <w:b/>
            <w:bCs/>
            <w:color w:val="0D0D0D" w:themeColor="text1" w:themeTint="F2"/>
          </w:rPr>
          <w:t>Non-Functional Requirement</w:t>
        </w:r>
      </w:hyperlink>
      <w:r w:rsidR="006D3935" w:rsidRPr="00123388">
        <w:rPr>
          <w:b/>
          <w:bCs/>
          <w:color w:val="0D0D0D" w:themeColor="text1" w:themeTint="F2"/>
        </w:rPr>
        <w:t xml:space="preserve"> </w:t>
      </w:r>
    </w:p>
    <w:p w14:paraId="3C9AE0B0" w14:textId="2DEDA584" w:rsidR="006D3935" w:rsidRPr="00123388" w:rsidRDefault="006D3935" w:rsidP="007931B4">
      <w:pPr>
        <w:pStyle w:val="ListParagraph"/>
        <w:numPr>
          <w:ilvl w:val="1"/>
          <w:numId w:val="14"/>
        </w:numPr>
        <w:rPr>
          <w:color w:val="0D0D0D" w:themeColor="text1" w:themeTint="F2"/>
        </w:rPr>
      </w:pPr>
      <w:r w:rsidRPr="00123388">
        <w:rPr>
          <w:color w:val="0D0D0D" w:themeColor="text1" w:themeTint="F2"/>
        </w:rPr>
        <w:t xml:space="preserve">Look and Feel </w:t>
      </w:r>
      <w:r w:rsidR="009E1F22" w:rsidRPr="00123388">
        <w:rPr>
          <w:color w:val="0D0D0D" w:themeColor="text1" w:themeTint="F2"/>
        </w:rPr>
        <w:t>Requirement</w:t>
      </w:r>
    </w:p>
    <w:p w14:paraId="1BAEC68D" w14:textId="572A4A9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 xml:space="preserve">Usability Requirement </w:t>
      </w:r>
    </w:p>
    <w:p w14:paraId="75523CEC" w14:textId="0C7C5D7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Performance Requirement</w:t>
      </w:r>
    </w:p>
    <w:p w14:paraId="2B794B6C" w14:textId="71FA3A58"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Operational Requirements</w:t>
      </w:r>
    </w:p>
    <w:p w14:paraId="61C06A4C" w14:textId="279D4459"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Maintainability and Portability Requirements</w:t>
      </w:r>
    </w:p>
    <w:p w14:paraId="32CA2827" w14:textId="0DDEF421"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Security Requirements</w:t>
      </w:r>
    </w:p>
    <w:p w14:paraId="61180572" w14:textId="147C7A4C"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Cultural and Political Requirements</w:t>
      </w:r>
    </w:p>
    <w:p w14:paraId="75300A38" w14:textId="36AB615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Legal Requirements</w:t>
      </w:r>
    </w:p>
    <w:p w14:paraId="1A500DC8" w14:textId="4CE2D6BB" w:rsidR="009E1F22" w:rsidRPr="00123388" w:rsidRDefault="008F1D99" w:rsidP="007931B4">
      <w:pPr>
        <w:pStyle w:val="ListParagraph"/>
        <w:numPr>
          <w:ilvl w:val="0"/>
          <w:numId w:val="14"/>
        </w:numPr>
        <w:rPr>
          <w:b/>
          <w:bCs/>
          <w:color w:val="0D0D0D" w:themeColor="text1" w:themeTint="F2"/>
        </w:rPr>
      </w:pPr>
      <w:hyperlink w:anchor="ProjectIssues" w:history="1">
        <w:r w:rsidR="009E1F22" w:rsidRPr="00123388">
          <w:rPr>
            <w:rStyle w:val="Hyperlink"/>
            <w:b/>
            <w:bCs/>
            <w:color w:val="0D0D0D" w:themeColor="text1" w:themeTint="F2"/>
          </w:rPr>
          <w:t>Project Issues</w:t>
        </w:r>
      </w:hyperlink>
    </w:p>
    <w:p w14:paraId="17626B42" w14:textId="6C246FD3"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Open Issues</w:t>
      </w:r>
    </w:p>
    <w:p w14:paraId="5594D1A5" w14:textId="4190C956"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Off-the shelf Solutions</w:t>
      </w:r>
    </w:p>
    <w:p w14:paraId="4DBF1DB9" w14:textId="29D73ECB"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New Problems</w:t>
      </w:r>
    </w:p>
    <w:p w14:paraId="506BDE14" w14:textId="6E14AA54"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Tasks</w:t>
      </w:r>
    </w:p>
    <w:p w14:paraId="28338C0C" w14:textId="40614158" w:rsidR="009E1F22" w:rsidRPr="00123388" w:rsidRDefault="009E1F22" w:rsidP="007931B4">
      <w:pPr>
        <w:pStyle w:val="ListParagraph"/>
        <w:numPr>
          <w:ilvl w:val="2"/>
          <w:numId w:val="14"/>
        </w:numPr>
        <w:rPr>
          <w:color w:val="0D0D0D" w:themeColor="text1" w:themeTint="F2"/>
        </w:rPr>
      </w:pPr>
      <w:r w:rsidRPr="00123388">
        <w:rPr>
          <w:color w:val="0D0D0D" w:themeColor="text1" w:themeTint="F2"/>
        </w:rPr>
        <w:t>Project Planning</w:t>
      </w:r>
    </w:p>
    <w:p w14:paraId="1B711093" w14:textId="50113D15" w:rsidR="009E1F22" w:rsidRPr="00123388" w:rsidRDefault="009E1F22" w:rsidP="007931B4">
      <w:pPr>
        <w:pStyle w:val="ListParagraph"/>
        <w:numPr>
          <w:ilvl w:val="2"/>
          <w:numId w:val="14"/>
        </w:numPr>
        <w:rPr>
          <w:color w:val="0D0D0D" w:themeColor="text1" w:themeTint="F2"/>
        </w:rPr>
      </w:pPr>
      <w:r w:rsidRPr="00123388">
        <w:rPr>
          <w:color w:val="0D0D0D" w:themeColor="text1" w:themeTint="F2"/>
        </w:rPr>
        <w:t>Planning of Development Phases</w:t>
      </w:r>
    </w:p>
    <w:p w14:paraId="22831E2A" w14:textId="60419E69"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Cutover/Migration to New product</w:t>
      </w:r>
    </w:p>
    <w:p w14:paraId="7DDE77E0" w14:textId="4654C1A4"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Risks</w:t>
      </w:r>
    </w:p>
    <w:p w14:paraId="64D5FE7C" w14:textId="52D16677"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Costs</w:t>
      </w:r>
    </w:p>
    <w:p w14:paraId="68EDDE36" w14:textId="5EFAB3D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User Documentation and Training</w:t>
      </w:r>
    </w:p>
    <w:p w14:paraId="6AC37839" w14:textId="3A6F6822" w:rsidR="009E1F22" w:rsidRPr="00123388" w:rsidRDefault="009E1F22" w:rsidP="007931B4">
      <w:pPr>
        <w:pStyle w:val="ListParagraph"/>
        <w:numPr>
          <w:ilvl w:val="1"/>
          <w:numId w:val="14"/>
        </w:numPr>
        <w:rPr>
          <w:color w:val="0D0D0D" w:themeColor="text1" w:themeTint="F2"/>
        </w:rPr>
      </w:pPr>
      <w:r w:rsidRPr="00123388">
        <w:rPr>
          <w:color w:val="0D0D0D" w:themeColor="text1" w:themeTint="F2"/>
        </w:rPr>
        <w:t>Waiting Room</w:t>
      </w:r>
    </w:p>
    <w:p w14:paraId="04E08241" w14:textId="77777777" w:rsidR="006D3935" w:rsidRPr="00123388" w:rsidRDefault="006D3935" w:rsidP="007931B4">
      <w:pPr>
        <w:rPr>
          <w:rFonts w:eastAsiaTheme="majorEastAsia" w:cstheme="minorHAnsi"/>
          <w:color w:val="0D0D0D" w:themeColor="text1" w:themeTint="F2"/>
          <w:sz w:val="32"/>
          <w:szCs w:val="32"/>
        </w:rPr>
      </w:pPr>
      <w:r w:rsidRPr="00123388">
        <w:rPr>
          <w:rFonts w:cstheme="minorHAnsi"/>
          <w:color w:val="0D0D0D" w:themeColor="text1" w:themeTint="F2"/>
        </w:rPr>
        <w:br w:type="page"/>
      </w:r>
    </w:p>
    <w:p w14:paraId="557474DF" w14:textId="7DE86D05" w:rsidR="005C1623" w:rsidRPr="00123388" w:rsidRDefault="00D336D2" w:rsidP="007931B4">
      <w:pPr>
        <w:pStyle w:val="Heading1"/>
        <w:numPr>
          <w:ilvl w:val="0"/>
          <w:numId w:val="1"/>
        </w:numPr>
        <w:rPr>
          <w:rFonts w:asciiTheme="minorHAnsi" w:hAnsiTheme="minorHAnsi" w:cstheme="minorHAnsi"/>
          <w:color w:val="0D0D0D" w:themeColor="text1" w:themeTint="F2"/>
        </w:rPr>
      </w:pPr>
      <w:bookmarkStart w:id="2" w:name="ProjectDriver"/>
      <w:r w:rsidRPr="00123388">
        <w:rPr>
          <w:rFonts w:asciiTheme="minorHAnsi" w:hAnsiTheme="minorHAnsi" w:cstheme="minorHAnsi"/>
          <w:color w:val="0D0D0D" w:themeColor="text1" w:themeTint="F2"/>
        </w:rPr>
        <w:lastRenderedPageBreak/>
        <w:t>Project Driver</w:t>
      </w:r>
      <w:r w:rsidR="00B82812">
        <w:rPr>
          <w:rFonts w:asciiTheme="minorHAnsi" w:hAnsiTheme="minorHAnsi" w:cstheme="minorHAnsi"/>
          <w:color w:val="0D0D0D" w:themeColor="text1" w:themeTint="F2"/>
        </w:rPr>
        <w:t>s</w:t>
      </w:r>
    </w:p>
    <w:bookmarkEnd w:id="2"/>
    <w:p w14:paraId="22A756F9" w14:textId="77777777" w:rsidR="00EF674A" w:rsidRPr="00123388" w:rsidRDefault="00EF674A" w:rsidP="007931B4">
      <w:pPr>
        <w:rPr>
          <w:rFonts w:cstheme="minorHAnsi"/>
          <w:color w:val="0D0D0D" w:themeColor="text1" w:themeTint="F2"/>
          <w:sz w:val="24"/>
          <w:szCs w:val="24"/>
        </w:rPr>
      </w:pPr>
    </w:p>
    <w:p w14:paraId="5CFA0A53" w14:textId="02F6950E" w:rsidR="002B18B7" w:rsidRPr="00B82812" w:rsidRDefault="0060564A" w:rsidP="007931B4">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Purpose of the Project</w:t>
      </w:r>
    </w:p>
    <w:p w14:paraId="1F8DEB6E" w14:textId="30CBC1D1" w:rsidR="00D83DAB" w:rsidRPr="00875710" w:rsidRDefault="00D83DAB" w:rsidP="00B82812">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John Deere is one of the world’s leading manufacturing companies that connects agriculture with technology and provides world class machinery for farming, construction, forestry and more. Their hardware products, coupled with software, allow an efficient management, monitoring and scheduling of agricultural business, conducted from home or the office. </w:t>
      </w:r>
    </w:p>
    <w:p w14:paraId="228D9B07" w14:textId="60AEF928" w:rsidR="00D83DAB" w:rsidRPr="00517C6D" w:rsidRDefault="00D83DAB" w:rsidP="00B82812">
      <w:pPr>
        <w:pStyle w:val="NormalWeb"/>
        <w:spacing w:before="0" w:beforeAutospacing="0" w:after="160" w:afterAutospacing="0"/>
        <w:ind w:left="720"/>
        <w:jc w:val="both"/>
        <w:rPr>
          <w:color w:val="0D0D0D" w:themeColor="text1" w:themeTint="F2"/>
          <w:lang w:val="en-US"/>
        </w:rPr>
      </w:pPr>
      <w:r w:rsidRPr="00875710">
        <w:rPr>
          <w:rFonts w:ascii="Calibri" w:hAnsi="Calibri" w:cs="Calibri"/>
          <w:color w:val="0D0D0D" w:themeColor="text1" w:themeTint="F2"/>
          <w:lang w:val="en-GB"/>
        </w:rPr>
        <w:t xml:space="preserve">Driving to work, or to the fields for inspection or exploration, can sometimes take up hours. </w:t>
      </w:r>
      <w:r w:rsidRPr="00517C6D">
        <w:rPr>
          <w:rFonts w:ascii="Calibri" w:hAnsi="Calibri" w:cs="Calibri"/>
          <w:color w:val="0D0D0D" w:themeColor="text1" w:themeTint="F2"/>
          <w:lang w:val="en-US"/>
        </w:rPr>
        <w:t xml:space="preserve">To be disconnected from work for such long hours is not only a waste of time but it also keeps </w:t>
      </w:r>
      <w:r w:rsidR="00B82812">
        <w:rPr>
          <w:rFonts w:ascii="Calibri" w:hAnsi="Calibri" w:cs="Calibri"/>
          <w:color w:val="0D0D0D" w:themeColor="text1" w:themeTint="F2"/>
          <w:lang w:val="en-US"/>
        </w:rPr>
        <w:t>the user</w:t>
      </w:r>
      <w:r w:rsidRPr="00517C6D">
        <w:rPr>
          <w:rFonts w:ascii="Calibri" w:hAnsi="Calibri" w:cs="Calibri"/>
          <w:color w:val="0D0D0D" w:themeColor="text1" w:themeTint="F2"/>
          <w:lang w:val="en-US"/>
        </w:rPr>
        <w:t xml:space="preserve"> unaware of the work status, critical situations that may arise or any anomalous behavior of </w:t>
      </w:r>
      <w:r w:rsidR="00B82812">
        <w:rPr>
          <w:rFonts w:ascii="Calibri" w:hAnsi="Calibri" w:cs="Calibri"/>
          <w:color w:val="0D0D0D" w:themeColor="text1" w:themeTint="F2"/>
          <w:lang w:val="en-US"/>
        </w:rPr>
        <w:t>their</w:t>
      </w:r>
      <w:r w:rsidRPr="00517C6D">
        <w:rPr>
          <w:rFonts w:ascii="Calibri" w:hAnsi="Calibri" w:cs="Calibri"/>
          <w:color w:val="0D0D0D" w:themeColor="text1" w:themeTint="F2"/>
          <w:lang w:val="en-US"/>
        </w:rPr>
        <w:t xml:space="preserve"> work system. To help our clients utilize this time in a more efficient and productive manner, where he</w:t>
      </w:r>
      <w:r w:rsidR="00B82812">
        <w:rPr>
          <w:rFonts w:ascii="Calibri" w:hAnsi="Calibri" w:cs="Calibri"/>
          <w:color w:val="0D0D0D" w:themeColor="text1" w:themeTint="F2"/>
          <w:lang w:val="en-US"/>
        </w:rPr>
        <w:t>/she</w:t>
      </w:r>
      <w:r w:rsidRPr="00517C6D">
        <w:rPr>
          <w:rFonts w:ascii="Calibri" w:hAnsi="Calibri" w:cs="Calibri"/>
          <w:color w:val="0D0D0D" w:themeColor="text1" w:themeTint="F2"/>
          <w:lang w:val="en-US"/>
        </w:rPr>
        <w:t xml:space="preserve"> can stay connected to his work in an albeit limited manner, we   aim at delivering a mobile application, for both iOS and Android which can be used from the headset of the car and enables the interaction with the application while driving.   </w:t>
      </w:r>
    </w:p>
    <w:p w14:paraId="5BA0D387" w14:textId="4EA350EB" w:rsidR="004437F8" w:rsidRPr="00875710" w:rsidRDefault="00D83DAB" w:rsidP="00B82812">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 xml:space="preserve">The goal of this project is to provide users with a mobile application for monitoring and documenting observations and receiving work-related notifications and information for on-field machinery status, at any time, outside the office. </w:t>
      </w:r>
      <w:r w:rsidRPr="00517C6D">
        <w:rPr>
          <w:rFonts w:ascii="Calibri" w:hAnsi="Calibri" w:cs="Calibri"/>
          <w:color w:val="0D0D0D" w:themeColor="text1" w:themeTint="F2"/>
          <w:lang w:val="en-US"/>
        </w:rPr>
        <w:t xml:space="preserve">Connected to the car’s headset, this application will be </w:t>
      </w:r>
      <w:r w:rsidR="00B82812">
        <w:rPr>
          <w:rFonts w:ascii="Calibri" w:hAnsi="Calibri" w:cs="Calibri"/>
          <w:color w:val="0D0D0D" w:themeColor="text1" w:themeTint="F2"/>
          <w:lang w:val="en-US"/>
        </w:rPr>
        <w:t>equipped with voice interactions</w:t>
      </w:r>
      <w:r w:rsidRPr="00517C6D">
        <w:rPr>
          <w:rFonts w:ascii="Calibri" w:hAnsi="Calibri" w:cs="Calibri"/>
          <w:color w:val="0D0D0D" w:themeColor="text1" w:themeTint="F2"/>
          <w:lang w:val="en-US"/>
        </w:rPr>
        <w:t xml:space="preserve"> to minimize the need for touch-based user’s intervention with the on-screen icons. </w:t>
      </w:r>
      <w:r w:rsidRPr="00875710">
        <w:rPr>
          <w:rFonts w:ascii="Calibri" w:hAnsi="Calibri" w:cs="Calibri"/>
          <w:color w:val="0D0D0D" w:themeColor="text1" w:themeTint="F2"/>
          <w:lang w:val="en-GB"/>
        </w:rPr>
        <w:t>Such availability of information and access to work will help users in making informed business dec</w:t>
      </w:r>
      <w:r w:rsidR="00B82812" w:rsidRPr="00875710">
        <w:rPr>
          <w:rFonts w:ascii="Calibri" w:hAnsi="Calibri" w:cs="Calibri"/>
          <w:color w:val="0D0D0D" w:themeColor="text1" w:themeTint="F2"/>
          <w:lang w:val="en-GB"/>
        </w:rPr>
        <w:t>isions any time, from anywhere.</w:t>
      </w:r>
    </w:p>
    <w:p w14:paraId="5FEB09E3" w14:textId="50F93367" w:rsidR="00EF674A" w:rsidRPr="00B82812" w:rsidRDefault="0060564A"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Client, The Customer, and Other Stakeholders</w:t>
      </w:r>
    </w:p>
    <w:p w14:paraId="740ADEBC" w14:textId="77777777" w:rsidR="00D83DAB" w:rsidRPr="00875710" w:rsidRDefault="00D83DAB" w:rsidP="007931B4">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sz w:val="22"/>
          <w:szCs w:val="22"/>
          <w:lang w:val="en-GB"/>
        </w:rPr>
        <w:t>This project is being developed for John Deere. </w:t>
      </w:r>
    </w:p>
    <w:p w14:paraId="600FDA71" w14:textId="77777777" w:rsidR="00D83DAB" w:rsidRPr="00875710" w:rsidRDefault="00D83DAB" w:rsidP="007931B4">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The stakeholders involved in this project are progressive farmers, agronomist and other customers of John Deere. The targeted customers are assumed to be familiar with the related technology and are accustomed to using tools and applications in their daily business.  </w:t>
      </w:r>
    </w:p>
    <w:p w14:paraId="5B3BFC89" w14:textId="1D1FFC2A" w:rsidR="00D83DAB" w:rsidRPr="00875710" w:rsidRDefault="00D83DAB" w:rsidP="007931B4">
      <w:pPr>
        <w:pStyle w:val="NormalWeb"/>
        <w:spacing w:before="0" w:beforeAutospacing="0" w:after="160" w:afterAutospacing="0"/>
        <w:ind w:left="720"/>
        <w:jc w:val="both"/>
        <w:rPr>
          <w:color w:val="0D0D0D" w:themeColor="text1" w:themeTint="F2"/>
          <w:lang w:val="en-GB"/>
        </w:rPr>
      </w:pPr>
      <w:r w:rsidRPr="00875710">
        <w:rPr>
          <w:rFonts w:ascii="Calibri" w:hAnsi="Calibri" w:cs="Calibri"/>
          <w:color w:val="0D0D0D" w:themeColor="text1" w:themeTint="F2"/>
          <w:lang w:val="en-GB"/>
        </w:rPr>
        <w:t>Other identified stakeholders are the project manager, system architects, developers, and testers, whose involvement is crucial for deciding the flow of the project as it influences the outcomes of this project.</w:t>
      </w:r>
    </w:p>
    <w:p w14:paraId="54DB404E" w14:textId="6CE52E01" w:rsidR="007B0C23" w:rsidRPr="00123388" w:rsidRDefault="007B0C23" w:rsidP="007931B4">
      <w:pPr>
        <w:ind w:left="720"/>
        <w:jc w:val="both"/>
        <w:rPr>
          <w:rFonts w:cstheme="minorHAnsi"/>
          <w:color w:val="0D0D0D" w:themeColor="text1" w:themeTint="F2"/>
          <w:sz w:val="24"/>
          <w:szCs w:val="24"/>
        </w:rPr>
      </w:pPr>
    </w:p>
    <w:p w14:paraId="2A70598C" w14:textId="77777777" w:rsidR="00B82812" w:rsidRDefault="00B82812">
      <w:pPr>
        <w:rPr>
          <w:rFonts w:eastAsiaTheme="majorEastAsia" w:cstheme="minorHAnsi"/>
          <w:color w:val="0D0D0D" w:themeColor="text1" w:themeTint="F2"/>
          <w:sz w:val="28"/>
          <w:szCs w:val="28"/>
          <w:highlight w:val="lightGray"/>
        </w:rPr>
      </w:pPr>
      <w:r>
        <w:rPr>
          <w:rFonts w:cstheme="minorHAnsi"/>
          <w:color w:val="0D0D0D" w:themeColor="text1" w:themeTint="F2"/>
          <w:sz w:val="28"/>
          <w:szCs w:val="28"/>
          <w:highlight w:val="lightGray"/>
        </w:rPr>
        <w:br w:type="page"/>
      </w:r>
    </w:p>
    <w:p w14:paraId="0707F10F" w14:textId="7EB96BFA" w:rsidR="007B0C23" w:rsidRPr="00B82812" w:rsidRDefault="0060564A" w:rsidP="00B82812">
      <w:pPr>
        <w:pStyle w:val="Heading2"/>
        <w:ind w:left="360"/>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lastRenderedPageBreak/>
        <w:t xml:space="preserve"> </w:t>
      </w:r>
      <w:r w:rsidR="00D336D2" w:rsidRPr="00123388">
        <w:rPr>
          <w:rFonts w:asciiTheme="minorHAnsi" w:hAnsiTheme="minorHAnsi" w:cstheme="minorHAnsi"/>
          <w:color w:val="0D0D0D" w:themeColor="text1" w:themeTint="F2"/>
          <w:sz w:val="28"/>
          <w:szCs w:val="28"/>
        </w:rPr>
        <w:t>Users of the Product</w:t>
      </w:r>
    </w:p>
    <w:p w14:paraId="1AA748A7" w14:textId="77777777" w:rsidR="00D83DAB" w:rsidRPr="00517C6D" w:rsidRDefault="00D83DAB" w:rsidP="007931B4">
      <w:pPr>
        <w:spacing w:line="240" w:lineRule="auto"/>
        <w:ind w:left="720"/>
        <w:jc w:val="both"/>
        <w:rPr>
          <w:rFonts w:ascii="Times New Roman" w:eastAsia="Times New Roman" w:hAnsi="Times New Roman" w:cs="Times New Roman"/>
          <w:color w:val="0D0D0D" w:themeColor="text1" w:themeTint="F2"/>
          <w:sz w:val="24"/>
          <w:szCs w:val="24"/>
          <w:lang w:eastAsia="de-DE"/>
        </w:rPr>
      </w:pPr>
      <w:r w:rsidRPr="00517C6D">
        <w:rPr>
          <w:rFonts w:ascii="Calibri" w:eastAsia="Times New Roman" w:hAnsi="Calibri" w:cs="Calibri"/>
          <w:color w:val="0D0D0D" w:themeColor="text1" w:themeTint="F2"/>
          <w:sz w:val="24"/>
          <w:szCs w:val="24"/>
          <w:lang w:eastAsia="de-DE"/>
        </w:rPr>
        <w:t>Following are the main users targeted for this application:</w:t>
      </w:r>
    </w:p>
    <w:p w14:paraId="1E9AF793" w14:textId="4E3B9968" w:rsidR="00D83DAB" w:rsidRPr="00D83DAB" w:rsidRDefault="00D83DAB" w:rsidP="007931B4">
      <w:pPr>
        <w:numPr>
          <w:ilvl w:val="0"/>
          <w:numId w:val="30"/>
        </w:numPr>
        <w:tabs>
          <w:tab w:val="clear" w:pos="720"/>
          <w:tab w:val="num" w:pos="1080"/>
        </w:tabs>
        <w:spacing w:after="0" w:line="240" w:lineRule="auto"/>
        <w:ind w:left="1080"/>
        <w:jc w:val="both"/>
        <w:textAlignment w:val="baseline"/>
        <w:rPr>
          <w:rFonts w:ascii="Calibri" w:eastAsia="Times New Roman" w:hAnsi="Calibri" w:cs="Calibri"/>
          <w:color w:val="0D0D0D" w:themeColor="text1" w:themeTint="F2"/>
          <w:sz w:val="24"/>
          <w:szCs w:val="24"/>
          <w:lang w:val="de-DE" w:eastAsia="de-DE"/>
        </w:rPr>
      </w:pPr>
      <w:r w:rsidRPr="00517C6D">
        <w:rPr>
          <w:rFonts w:ascii="Calibri" w:eastAsia="Times New Roman" w:hAnsi="Calibri" w:cs="Calibri"/>
          <w:color w:val="0D0D0D" w:themeColor="text1" w:themeTint="F2"/>
          <w:sz w:val="24"/>
          <w:szCs w:val="24"/>
          <w:lang w:eastAsia="de-DE"/>
        </w:rPr>
        <w:t xml:space="preserve">Progressive Farmers is a term used for farmers who have high level knowledge on farming and agriculture, but may not be the experts. </w:t>
      </w:r>
      <w:r w:rsidRPr="00875710">
        <w:rPr>
          <w:rFonts w:ascii="Calibri" w:eastAsia="Times New Roman" w:hAnsi="Calibri" w:cs="Calibri"/>
          <w:color w:val="0D0D0D" w:themeColor="text1" w:themeTint="F2"/>
          <w:sz w:val="24"/>
          <w:szCs w:val="24"/>
          <w:lang w:val="en-GB" w:eastAsia="de-DE"/>
        </w:rPr>
        <w:t xml:space="preserve">From technology’s point of view, progressive farmers are advanced users of technology and can easily adapt to novel tools and features incorporated in their work. </w:t>
      </w:r>
      <w:proofErr w:type="spellStart"/>
      <w:r w:rsidRPr="00D83DAB">
        <w:rPr>
          <w:rFonts w:ascii="Calibri" w:eastAsia="Times New Roman" w:hAnsi="Calibri" w:cs="Calibri"/>
          <w:color w:val="0D0D0D" w:themeColor="text1" w:themeTint="F2"/>
          <w:sz w:val="24"/>
          <w:szCs w:val="24"/>
          <w:lang w:val="de-DE" w:eastAsia="de-DE"/>
        </w:rPr>
        <w:t>They</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see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and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value</w:t>
      </w:r>
      <w:proofErr w:type="spellEnd"/>
      <w:r w:rsidRPr="00D83DAB">
        <w:rPr>
          <w:rFonts w:ascii="Calibri" w:eastAsia="Times New Roman" w:hAnsi="Calibri" w:cs="Calibri"/>
          <w:color w:val="0D0D0D" w:themeColor="text1" w:themeTint="F2"/>
          <w:sz w:val="24"/>
          <w:szCs w:val="24"/>
          <w:lang w:val="de-DE" w:eastAsia="de-DE"/>
        </w:rPr>
        <w:t xml:space="preserve"> the benefits that technology brings.</w:t>
      </w:r>
    </w:p>
    <w:p w14:paraId="3A189220" w14:textId="77777777" w:rsidR="00D83DAB" w:rsidRPr="00875710" w:rsidRDefault="00D83DAB" w:rsidP="007931B4">
      <w:pPr>
        <w:numPr>
          <w:ilvl w:val="0"/>
          <w:numId w:val="30"/>
        </w:numPr>
        <w:tabs>
          <w:tab w:val="clear" w:pos="720"/>
          <w:tab w:val="num" w:pos="1080"/>
        </w:tabs>
        <w:spacing w:after="0" w:line="240" w:lineRule="auto"/>
        <w:ind w:left="1080"/>
        <w:jc w:val="both"/>
        <w:textAlignment w:val="baseline"/>
        <w:rPr>
          <w:rFonts w:ascii="Calibri" w:eastAsia="Times New Roman" w:hAnsi="Calibri" w:cs="Calibri"/>
          <w:color w:val="0D0D0D" w:themeColor="text1" w:themeTint="F2"/>
          <w:sz w:val="24"/>
          <w:szCs w:val="24"/>
          <w:lang w:val="en-GB" w:eastAsia="de-DE"/>
        </w:rPr>
      </w:pPr>
      <w:r w:rsidRPr="00875710">
        <w:rPr>
          <w:rFonts w:ascii="Calibri" w:eastAsia="Times New Roman" w:hAnsi="Calibri" w:cs="Calibri"/>
          <w:color w:val="0D0D0D" w:themeColor="text1" w:themeTint="F2"/>
          <w:sz w:val="24"/>
          <w:szCs w:val="24"/>
          <w:lang w:val="en-GB" w:eastAsia="de-DE"/>
        </w:rPr>
        <w:t>Machine Operators – They are responsible for handling the jobs scheduled for the machines and ensuring that the machines on the field function accordingly. They have enough knowledge on farming and technology and require no additional training or tutorial.</w:t>
      </w:r>
    </w:p>
    <w:p w14:paraId="5BAAB9A7" w14:textId="6074E9FA" w:rsidR="00D83DAB" w:rsidRPr="00A761D3" w:rsidRDefault="00D83DAB" w:rsidP="007931B4">
      <w:pPr>
        <w:numPr>
          <w:ilvl w:val="0"/>
          <w:numId w:val="30"/>
        </w:numPr>
        <w:tabs>
          <w:tab w:val="clear" w:pos="720"/>
          <w:tab w:val="num" w:pos="1080"/>
        </w:tabs>
        <w:spacing w:line="240" w:lineRule="auto"/>
        <w:ind w:left="1080"/>
        <w:jc w:val="both"/>
        <w:textAlignment w:val="baseline"/>
        <w:rPr>
          <w:rFonts w:ascii="Calibri" w:eastAsia="Times New Roman" w:hAnsi="Calibri" w:cs="Calibri"/>
          <w:color w:val="0D0D0D" w:themeColor="text1" w:themeTint="F2"/>
          <w:sz w:val="24"/>
          <w:szCs w:val="24"/>
          <w:lang w:eastAsia="de-DE"/>
        </w:rPr>
      </w:pPr>
      <w:r w:rsidRPr="00875710">
        <w:rPr>
          <w:rFonts w:ascii="Calibri" w:eastAsia="Times New Roman" w:hAnsi="Calibri" w:cs="Calibri"/>
          <w:color w:val="0D0D0D" w:themeColor="text1" w:themeTint="F2"/>
          <w:sz w:val="24"/>
          <w:szCs w:val="24"/>
          <w:lang w:val="en-GB" w:eastAsia="de-DE"/>
        </w:rPr>
        <w:t xml:space="preserve">Agronomists – Experts </w:t>
      </w:r>
      <w:r w:rsidRPr="00875710">
        <w:rPr>
          <w:rFonts w:ascii="Arial" w:eastAsia="Times New Roman" w:hAnsi="Arial" w:cs="Arial"/>
          <w:color w:val="0D0D0D" w:themeColor="text1" w:themeTint="F2"/>
          <w:shd w:val="clear" w:color="auto" w:fill="FFFFFF"/>
          <w:lang w:val="en-GB" w:eastAsia="de-DE"/>
        </w:rPr>
        <w:t>in soil management and crop production, who</w:t>
      </w:r>
      <w:r w:rsidRPr="00875710">
        <w:rPr>
          <w:rFonts w:ascii="Calibri" w:eastAsia="Times New Roman" w:hAnsi="Calibri" w:cs="Calibri"/>
          <w:color w:val="0D0D0D" w:themeColor="text1" w:themeTint="F2"/>
          <w:sz w:val="24"/>
          <w:szCs w:val="24"/>
          <w:lang w:val="en-GB" w:eastAsia="de-DE"/>
        </w:rPr>
        <w:t xml:space="preserve"> can give opinions in the science of agriculture when needed. </w:t>
      </w:r>
      <w:r w:rsidRPr="00A761D3">
        <w:rPr>
          <w:rFonts w:ascii="Calibri" w:eastAsia="Times New Roman" w:hAnsi="Calibri" w:cs="Calibri"/>
          <w:color w:val="0D0D0D" w:themeColor="text1" w:themeTint="F2"/>
          <w:sz w:val="24"/>
          <w:szCs w:val="24"/>
          <w:lang w:eastAsia="de-DE"/>
        </w:rPr>
        <w:t>Issues beyond the scope and knowledge of farmers are taken up to agronomists for possible solutions. An agronomist is assumed to have technical know-how, who does not need extensive guidance or tutorials.</w:t>
      </w:r>
    </w:p>
    <w:p w14:paraId="3AF812F1" w14:textId="764B541C" w:rsidR="00D83DAB" w:rsidRPr="00A761D3" w:rsidRDefault="00D83DAB" w:rsidP="007931B4">
      <w:pPr>
        <w:ind w:left="1080"/>
        <w:rPr>
          <w:rFonts w:ascii="Calibri" w:eastAsia="Times New Roman" w:hAnsi="Calibri" w:cs="Calibri"/>
          <w:color w:val="0D0D0D" w:themeColor="text1" w:themeTint="F2"/>
          <w:sz w:val="24"/>
          <w:szCs w:val="24"/>
          <w:lang w:eastAsia="de-DE"/>
        </w:rPr>
      </w:pPr>
      <w:r w:rsidRPr="00A761D3">
        <w:rPr>
          <w:rFonts w:ascii="Calibri" w:eastAsia="Times New Roman" w:hAnsi="Calibri" w:cs="Calibri"/>
          <w:color w:val="0D0D0D" w:themeColor="text1" w:themeTint="F2"/>
          <w:sz w:val="24"/>
          <w:szCs w:val="24"/>
          <w:lang w:eastAsia="de-DE"/>
        </w:rPr>
        <w:t xml:space="preserve">Key </w:t>
      </w:r>
      <w:r w:rsidR="007931B4" w:rsidRPr="00A761D3">
        <w:rPr>
          <w:rFonts w:ascii="Calibri" w:eastAsia="Times New Roman" w:hAnsi="Calibri" w:cs="Calibri"/>
          <w:color w:val="0D0D0D" w:themeColor="text1" w:themeTint="F2"/>
          <w:sz w:val="24"/>
          <w:szCs w:val="24"/>
          <w:lang w:eastAsia="de-DE"/>
        </w:rPr>
        <w:t>Users</w:t>
      </w:r>
      <w:r w:rsidRPr="00A761D3">
        <w:rPr>
          <w:rFonts w:ascii="Calibri" w:eastAsia="Times New Roman" w:hAnsi="Calibri" w:cs="Calibri"/>
          <w:color w:val="0D0D0D" w:themeColor="text1" w:themeTint="F2"/>
          <w:sz w:val="24"/>
          <w:szCs w:val="24"/>
          <w:lang w:eastAsia="de-DE"/>
        </w:rPr>
        <w:t>: Progressive farmers</w:t>
      </w:r>
      <w:r w:rsidRPr="00A761D3">
        <w:rPr>
          <w:rFonts w:ascii="Calibri" w:eastAsia="Times New Roman" w:hAnsi="Calibri" w:cs="Calibri"/>
          <w:color w:val="0D0D0D" w:themeColor="text1" w:themeTint="F2"/>
          <w:sz w:val="24"/>
          <w:szCs w:val="24"/>
          <w:lang w:eastAsia="de-DE"/>
        </w:rPr>
        <w:br/>
        <w:t xml:space="preserve">Secondary </w:t>
      </w:r>
      <w:r w:rsidR="007931B4" w:rsidRPr="00A761D3">
        <w:rPr>
          <w:rFonts w:ascii="Calibri" w:eastAsia="Times New Roman" w:hAnsi="Calibri" w:cs="Calibri"/>
          <w:color w:val="0D0D0D" w:themeColor="text1" w:themeTint="F2"/>
          <w:sz w:val="24"/>
          <w:szCs w:val="24"/>
          <w:lang w:eastAsia="de-DE"/>
        </w:rPr>
        <w:t>Users</w:t>
      </w:r>
      <w:r w:rsidRPr="00A761D3">
        <w:rPr>
          <w:rFonts w:ascii="Calibri" w:eastAsia="Times New Roman" w:hAnsi="Calibri" w:cs="Calibri"/>
          <w:color w:val="0D0D0D" w:themeColor="text1" w:themeTint="F2"/>
          <w:sz w:val="24"/>
          <w:szCs w:val="24"/>
          <w:lang w:eastAsia="de-DE"/>
        </w:rPr>
        <w:t xml:space="preserve">: Machine operators, Agronomists </w:t>
      </w:r>
    </w:p>
    <w:p w14:paraId="1EDACD12" w14:textId="7203656D" w:rsidR="002B18B7" w:rsidRPr="00123388" w:rsidRDefault="00676863" w:rsidP="007931B4">
      <w:pPr>
        <w:rPr>
          <w:rFonts w:cstheme="minorHAnsi"/>
          <w:color w:val="0D0D0D" w:themeColor="text1" w:themeTint="F2"/>
          <w:sz w:val="24"/>
          <w:szCs w:val="24"/>
        </w:rPr>
      </w:pPr>
      <w:r w:rsidRPr="00123388">
        <w:rPr>
          <w:rFonts w:cstheme="minorHAnsi"/>
          <w:color w:val="0D0D0D" w:themeColor="text1" w:themeTint="F2"/>
          <w:sz w:val="24"/>
          <w:szCs w:val="24"/>
        </w:rPr>
        <w:br w:type="page"/>
      </w:r>
    </w:p>
    <w:p w14:paraId="133A65C7" w14:textId="690293BB" w:rsidR="00D336D2" w:rsidRPr="00123388" w:rsidRDefault="00D336D2" w:rsidP="007931B4">
      <w:pPr>
        <w:pStyle w:val="Heading1"/>
        <w:numPr>
          <w:ilvl w:val="0"/>
          <w:numId w:val="1"/>
        </w:numPr>
        <w:rPr>
          <w:rFonts w:asciiTheme="minorHAnsi" w:hAnsiTheme="minorHAnsi" w:cstheme="minorHAnsi"/>
          <w:color w:val="0D0D0D" w:themeColor="text1" w:themeTint="F2"/>
        </w:rPr>
      </w:pPr>
      <w:bookmarkStart w:id="3" w:name="ProjectContraints"/>
      <w:r w:rsidRPr="00123388">
        <w:rPr>
          <w:rFonts w:asciiTheme="minorHAnsi" w:hAnsiTheme="minorHAnsi" w:cstheme="minorHAnsi"/>
          <w:color w:val="0D0D0D" w:themeColor="text1" w:themeTint="F2"/>
        </w:rPr>
        <w:lastRenderedPageBreak/>
        <w:t>Project Constraints</w:t>
      </w:r>
    </w:p>
    <w:bookmarkEnd w:id="3"/>
    <w:p w14:paraId="1AB23E61" w14:textId="77777777" w:rsidR="00832677" w:rsidRPr="00123388" w:rsidRDefault="00832677" w:rsidP="007931B4">
      <w:pPr>
        <w:rPr>
          <w:rFonts w:cstheme="minorHAnsi"/>
          <w:color w:val="0D0D0D" w:themeColor="text1" w:themeTint="F2"/>
          <w:sz w:val="28"/>
          <w:szCs w:val="28"/>
        </w:rPr>
      </w:pPr>
    </w:p>
    <w:p w14:paraId="6E22CA52" w14:textId="169BE0EA" w:rsidR="007D7058" w:rsidRPr="00123388" w:rsidRDefault="00885EA8" w:rsidP="007931B4">
      <w:pPr>
        <w:pStyle w:val="Heading2"/>
        <w:numPr>
          <w:ilvl w:val="1"/>
          <w:numId w:val="1"/>
        </w:numPr>
        <w:jc w:val="both"/>
        <w:rPr>
          <w:rFonts w:asciiTheme="minorHAnsi" w:hAnsiTheme="minorHAnsi" w:cstheme="minorHAnsi"/>
          <w:color w:val="0D0D0D" w:themeColor="text1" w:themeTint="F2"/>
          <w:sz w:val="28"/>
          <w:szCs w:val="28"/>
        </w:rPr>
      </w:pPr>
      <w:bookmarkStart w:id="4" w:name="_Mandated_Constraints"/>
      <w:bookmarkEnd w:id="4"/>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Mandated Constraints</w:t>
      </w:r>
    </w:p>
    <w:p w14:paraId="36EBD142" w14:textId="77777777" w:rsidR="00832677" w:rsidRPr="00123388" w:rsidRDefault="00832677" w:rsidP="007931B4">
      <w:pPr>
        <w:jc w:val="both"/>
        <w:rPr>
          <w:rFonts w:cstheme="minorHAnsi"/>
          <w:color w:val="0D0D0D" w:themeColor="text1" w:themeTint="F2"/>
          <w:sz w:val="24"/>
          <w:szCs w:val="24"/>
        </w:rPr>
      </w:pPr>
    </w:p>
    <w:p w14:paraId="74B3A17A" w14:textId="4A3009D0" w:rsidR="00832677" w:rsidRPr="001675BB" w:rsidRDefault="00676863" w:rsidP="007931B4">
      <w:pPr>
        <w:pStyle w:val="Heading3"/>
        <w:jc w:val="both"/>
        <w:rPr>
          <w:rFonts w:asciiTheme="minorHAnsi" w:hAnsiTheme="minorHAnsi" w:cstheme="minorHAnsi"/>
          <w:b/>
          <w:color w:val="0D0D0D" w:themeColor="text1" w:themeTint="F2"/>
        </w:rPr>
      </w:pPr>
      <w:bookmarkStart w:id="5" w:name="_2.1.1_iOS_version"/>
      <w:bookmarkEnd w:id="5"/>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2.1.1</w:t>
      </w:r>
      <w:r w:rsidR="007D7058" w:rsidRPr="001675BB">
        <w:rPr>
          <w:rFonts w:asciiTheme="minorHAnsi" w:hAnsiTheme="minorHAnsi" w:cstheme="minorHAnsi"/>
          <w:b/>
          <w:color w:val="0D0D0D" w:themeColor="text1" w:themeTint="F2"/>
        </w:rPr>
        <w:t xml:space="preserve"> </w:t>
      </w:r>
      <w:r w:rsidR="006331A7" w:rsidRPr="001675BB">
        <w:rPr>
          <w:rFonts w:asciiTheme="minorHAnsi" w:hAnsiTheme="minorHAnsi" w:cstheme="minorHAnsi"/>
          <w:b/>
          <w:color w:val="0D0D0D" w:themeColor="text1" w:themeTint="F2"/>
        </w:rPr>
        <w:t>iOS</w:t>
      </w:r>
      <w:r w:rsidR="007D7058" w:rsidRPr="001675BB">
        <w:rPr>
          <w:rFonts w:asciiTheme="minorHAnsi" w:hAnsiTheme="minorHAnsi" w:cstheme="minorHAnsi"/>
          <w:b/>
          <w:color w:val="0D0D0D" w:themeColor="text1" w:themeTint="F2"/>
        </w:rPr>
        <w:t xml:space="preserve"> version</w:t>
      </w:r>
    </w:p>
    <w:p w14:paraId="6F08ACDF" w14:textId="28DCBB12" w:rsidR="00832677" w:rsidRPr="00123388" w:rsidRDefault="0083267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Description: The mobile application built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devices will operate using the version of the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1</w:t>
      </w:r>
      <w:r w:rsidR="007D41B0">
        <w:rPr>
          <w:rFonts w:cstheme="minorHAnsi"/>
          <w:color w:val="0D0D0D" w:themeColor="text1" w:themeTint="F2"/>
          <w:sz w:val="24"/>
          <w:szCs w:val="24"/>
        </w:rPr>
        <w:t>3</w:t>
      </w:r>
      <w:r w:rsidRPr="00123388">
        <w:rPr>
          <w:rFonts w:cstheme="minorHAnsi"/>
          <w:color w:val="0D0D0D" w:themeColor="text1" w:themeTint="F2"/>
          <w:sz w:val="24"/>
          <w:szCs w:val="24"/>
        </w:rPr>
        <w:t>.</w:t>
      </w:r>
      <w:r w:rsidRPr="00123388">
        <w:rPr>
          <w:rFonts w:cstheme="minorHAnsi"/>
          <w:color w:val="0D0D0D" w:themeColor="text1" w:themeTint="F2"/>
          <w:sz w:val="24"/>
          <w:szCs w:val="24"/>
        </w:rPr>
        <w:br/>
        <w:t>Rationale: Given the time constraint of the project, there will be not enough time to develop the application to be supported on multiple version of operating systems.</w:t>
      </w:r>
      <w:r w:rsidRPr="00123388">
        <w:rPr>
          <w:rFonts w:cstheme="minorHAnsi"/>
          <w:color w:val="0D0D0D" w:themeColor="text1" w:themeTint="F2"/>
          <w:sz w:val="24"/>
          <w:szCs w:val="24"/>
        </w:rPr>
        <w:br/>
        <w:t xml:space="preserve">Fit criterion: The built product shall be usable by all users that use </w:t>
      </w:r>
      <w:r w:rsidR="00D83DAB" w:rsidRPr="00123388">
        <w:rPr>
          <w:rFonts w:cstheme="minorHAnsi"/>
          <w:color w:val="0D0D0D" w:themeColor="text1" w:themeTint="F2"/>
          <w:sz w:val="24"/>
          <w:szCs w:val="24"/>
        </w:rPr>
        <w:t xml:space="preserve">iOS </w:t>
      </w:r>
      <w:r w:rsidRPr="00123388">
        <w:rPr>
          <w:rFonts w:cstheme="minorHAnsi"/>
          <w:color w:val="0D0D0D" w:themeColor="text1" w:themeTint="F2"/>
          <w:sz w:val="24"/>
          <w:szCs w:val="24"/>
        </w:rPr>
        <w:t xml:space="preserve">version </w:t>
      </w:r>
      <w:r w:rsidR="00D83DAB" w:rsidRPr="00123388">
        <w:rPr>
          <w:rFonts w:cstheme="minorHAnsi"/>
          <w:color w:val="0D0D0D" w:themeColor="text1" w:themeTint="F2"/>
          <w:sz w:val="24"/>
          <w:szCs w:val="24"/>
        </w:rPr>
        <w:t>1</w:t>
      </w:r>
      <w:r w:rsidR="007D41B0">
        <w:rPr>
          <w:rFonts w:cstheme="minorHAnsi"/>
          <w:color w:val="0D0D0D" w:themeColor="text1" w:themeTint="F2"/>
          <w:sz w:val="24"/>
          <w:szCs w:val="24"/>
        </w:rPr>
        <w:t>3</w:t>
      </w:r>
      <w:r w:rsidR="00D83DAB"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on their devices.</w:t>
      </w:r>
    </w:p>
    <w:p w14:paraId="01652830" w14:textId="63A30C51" w:rsidR="007D7058" w:rsidRPr="001675BB" w:rsidRDefault="00676863" w:rsidP="007931B4">
      <w:pPr>
        <w:pStyle w:val="Heading3"/>
        <w:jc w:val="both"/>
        <w:rPr>
          <w:rFonts w:asciiTheme="minorHAnsi" w:hAnsiTheme="minorHAnsi" w:cstheme="minorHAnsi"/>
          <w:b/>
          <w:color w:val="0D0D0D" w:themeColor="text1" w:themeTint="F2"/>
        </w:rPr>
      </w:pPr>
      <w:bookmarkStart w:id="6" w:name="_2.1.2_Android_version"/>
      <w:bookmarkEnd w:id="6"/>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2.1.2</w:t>
      </w:r>
      <w:r w:rsidR="007D7058" w:rsidRPr="001675BB">
        <w:rPr>
          <w:rFonts w:asciiTheme="minorHAnsi" w:hAnsiTheme="minorHAnsi" w:cstheme="minorHAnsi"/>
          <w:b/>
          <w:color w:val="0D0D0D" w:themeColor="text1" w:themeTint="F2"/>
        </w:rPr>
        <w:t xml:space="preserve"> Android version</w:t>
      </w:r>
    </w:p>
    <w:p w14:paraId="67DF9652" w14:textId="5D896F76" w:rsidR="00832677" w:rsidRPr="00123388" w:rsidRDefault="0083267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mobile application built for Android devices will be supported on the most used operating system for Android – Android 7.0 Nougat.</w:t>
      </w:r>
      <w:r w:rsidRPr="00123388">
        <w:rPr>
          <w:rFonts w:cstheme="minorHAnsi"/>
          <w:color w:val="0D0D0D" w:themeColor="text1" w:themeTint="F2"/>
          <w:sz w:val="24"/>
          <w:szCs w:val="24"/>
        </w:rPr>
        <w:br/>
        <w:t>Rationale: Given the time constraint of the project, there will be not enough time to develop the application to be supported on multiple version of mobile operating systems.</w:t>
      </w:r>
      <w:r w:rsidRPr="00123388">
        <w:rPr>
          <w:rFonts w:cstheme="minorHAnsi"/>
          <w:color w:val="0D0D0D" w:themeColor="text1" w:themeTint="F2"/>
          <w:sz w:val="24"/>
          <w:szCs w:val="24"/>
        </w:rPr>
        <w:br/>
        <w:t>Fit criterion: The built product shall be usable by all users that use Android 7.0 Nougat on their devices.</w:t>
      </w:r>
    </w:p>
    <w:p w14:paraId="25EE0C3D" w14:textId="444144E9" w:rsidR="007D7058" w:rsidRPr="001675BB" w:rsidRDefault="00C46B53" w:rsidP="007931B4">
      <w:pPr>
        <w:pStyle w:val="Heading3"/>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00676863" w:rsidRPr="001675BB">
        <w:rPr>
          <w:rFonts w:asciiTheme="minorHAnsi" w:hAnsiTheme="minorHAnsi" w:cstheme="minorHAnsi"/>
          <w:b/>
          <w:color w:val="0D0D0D" w:themeColor="text1" w:themeTint="F2"/>
        </w:rPr>
        <w:t>2.1.3</w:t>
      </w:r>
      <w:r w:rsidR="007D7058" w:rsidRPr="001675BB">
        <w:rPr>
          <w:rFonts w:asciiTheme="minorHAnsi" w:hAnsiTheme="minorHAnsi" w:cstheme="minorHAnsi"/>
          <w:b/>
          <w:color w:val="0D0D0D" w:themeColor="text1" w:themeTint="F2"/>
        </w:rPr>
        <w:t xml:space="preserve"> Collaboration with existing John Deere API</w:t>
      </w:r>
    </w:p>
    <w:p w14:paraId="0F1E6E87" w14:textId="447B384E" w:rsidR="00832677" w:rsidRPr="00123388" w:rsidRDefault="00832677" w:rsidP="00893C68">
      <w:pPr>
        <w:ind w:left="720"/>
        <w:rPr>
          <w:rFonts w:cstheme="minorHAnsi"/>
          <w:color w:val="0D0D0D" w:themeColor="text1" w:themeTint="F2"/>
          <w:sz w:val="24"/>
          <w:szCs w:val="24"/>
        </w:rPr>
      </w:pPr>
      <w:r w:rsidRPr="00123388">
        <w:rPr>
          <w:rFonts w:cstheme="minorHAnsi"/>
          <w:color w:val="0D0D0D" w:themeColor="text1" w:themeTint="F2"/>
          <w:sz w:val="24"/>
          <w:szCs w:val="24"/>
        </w:rPr>
        <w:t xml:space="preserve">Description: The </w:t>
      </w:r>
      <w:r w:rsidR="007F68D5" w:rsidRPr="00123388">
        <w:rPr>
          <w:rFonts w:cstheme="minorHAnsi"/>
          <w:color w:val="0D0D0D" w:themeColor="text1" w:themeTint="F2"/>
          <w:sz w:val="24"/>
          <w:szCs w:val="24"/>
        </w:rPr>
        <w:t>product will use the services provided by the existing John Deere API.</w:t>
      </w:r>
      <w:r w:rsidR="007F68D5" w:rsidRPr="00123388">
        <w:rPr>
          <w:rFonts w:cstheme="minorHAnsi"/>
          <w:color w:val="0D0D0D" w:themeColor="text1" w:themeTint="F2"/>
          <w:sz w:val="24"/>
          <w:szCs w:val="24"/>
        </w:rPr>
        <w:br/>
      </w:r>
      <w:r w:rsidRPr="00123388">
        <w:rPr>
          <w:rFonts w:cstheme="minorHAnsi"/>
          <w:color w:val="0D0D0D" w:themeColor="text1" w:themeTint="F2"/>
          <w:sz w:val="24"/>
          <w:szCs w:val="24"/>
        </w:rPr>
        <w:t>Rationale</w:t>
      </w:r>
      <w:r w:rsidR="007F68D5" w:rsidRPr="00123388">
        <w:rPr>
          <w:rFonts w:cstheme="minorHAnsi"/>
          <w:color w:val="0D0D0D" w:themeColor="text1" w:themeTint="F2"/>
          <w:sz w:val="24"/>
          <w:szCs w:val="24"/>
        </w:rPr>
        <w:t xml:space="preserve">: By using the existing API, it speeds up the development and testing process and gives access to </w:t>
      </w:r>
      <w:r w:rsidR="00D83DAB" w:rsidRPr="00123388">
        <w:rPr>
          <w:rFonts w:cstheme="minorHAnsi"/>
          <w:color w:val="0D0D0D" w:themeColor="text1" w:themeTint="F2"/>
          <w:sz w:val="24"/>
          <w:szCs w:val="24"/>
        </w:rPr>
        <w:t xml:space="preserve">the </w:t>
      </w:r>
      <w:r w:rsidR="007F68D5" w:rsidRPr="00123388">
        <w:rPr>
          <w:rFonts w:cstheme="minorHAnsi"/>
          <w:color w:val="0D0D0D" w:themeColor="text1" w:themeTint="F2"/>
          <w:sz w:val="24"/>
          <w:szCs w:val="24"/>
        </w:rPr>
        <w:t>data we need.</w:t>
      </w:r>
      <w:r w:rsidR="007F68D5" w:rsidRPr="00123388">
        <w:rPr>
          <w:rFonts w:cstheme="minorHAnsi"/>
          <w:color w:val="0D0D0D" w:themeColor="text1" w:themeTint="F2"/>
          <w:sz w:val="24"/>
          <w:szCs w:val="24"/>
        </w:rPr>
        <w:br/>
      </w:r>
      <w:r w:rsidRPr="00123388">
        <w:rPr>
          <w:rFonts w:cstheme="minorHAnsi"/>
          <w:color w:val="0D0D0D" w:themeColor="text1" w:themeTint="F2"/>
          <w:sz w:val="24"/>
          <w:szCs w:val="24"/>
        </w:rPr>
        <w:t xml:space="preserve">Fit criterion: </w:t>
      </w:r>
      <w:r w:rsidR="007F68D5" w:rsidRPr="00123388">
        <w:rPr>
          <w:rFonts w:cstheme="minorHAnsi"/>
          <w:color w:val="0D0D0D" w:themeColor="text1" w:themeTint="F2"/>
          <w:sz w:val="24"/>
          <w:szCs w:val="24"/>
        </w:rPr>
        <w:t>The application should use the API provided by John Deere.</w:t>
      </w:r>
    </w:p>
    <w:p w14:paraId="6C475424" w14:textId="1A0B2DFA" w:rsidR="007D7058" w:rsidRPr="001675BB" w:rsidRDefault="00C46B53" w:rsidP="007931B4">
      <w:pPr>
        <w:pStyle w:val="Heading3"/>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00676863" w:rsidRPr="001675BB">
        <w:rPr>
          <w:rFonts w:asciiTheme="minorHAnsi" w:hAnsiTheme="minorHAnsi" w:cstheme="minorHAnsi"/>
          <w:b/>
          <w:color w:val="0D0D0D" w:themeColor="text1" w:themeTint="F2"/>
        </w:rPr>
        <w:t>2.1.4</w:t>
      </w:r>
      <w:r w:rsidR="007D7058" w:rsidRPr="001675BB">
        <w:rPr>
          <w:rFonts w:asciiTheme="minorHAnsi" w:hAnsiTheme="minorHAnsi" w:cstheme="minorHAnsi"/>
          <w:b/>
          <w:color w:val="0D0D0D" w:themeColor="text1" w:themeTint="F2"/>
        </w:rPr>
        <w:t xml:space="preserve"> Designed to be used in a car</w:t>
      </w:r>
    </w:p>
    <w:p w14:paraId="06B4DCAE" w14:textId="0BF5A4F6"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mobile application shall be used in a car attached to the car head</w:t>
      </w:r>
      <w:r w:rsidR="001E4888" w:rsidRPr="00123388">
        <w:rPr>
          <w:rFonts w:cstheme="minorHAnsi"/>
          <w:color w:val="0D0D0D" w:themeColor="text1" w:themeTint="F2"/>
          <w:sz w:val="24"/>
          <w:szCs w:val="24"/>
        </w:rPr>
        <w:t xml:space="preserve"> display</w:t>
      </w:r>
      <w:r w:rsidR="00D83DAB" w:rsidRPr="00123388">
        <w:rPr>
          <w:rFonts w:cstheme="minorHAnsi"/>
          <w:color w:val="0D0D0D" w:themeColor="text1" w:themeTint="F2"/>
          <w:sz w:val="24"/>
          <w:szCs w:val="24"/>
        </w:rPr>
        <w:t xml:space="preserve">. Aim is to minimize user’s on-screen interaction that may disrupt user’s attention to driving. </w:t>
      </w:r>
      <w:r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br/>
        <w:t xml:space="preserve">Rationale: The client and the customers want to </w:t>
      </w:r>
      <w:r w:rsidR="00D83DAB" w:rsidRPr="00123388">
        <w:rPr>
          <w:rFonts w:cstheme="minorHAnsi"/>
          <w:color w:val="0D0D0D" w:themeColor="text1" w:themeTint="F2"/>
          <w:sz w:val="24"/>
          <w:szCs w:val="24"/>
        </w:rPr>
        <w:t xml:space="preserve">utilize </w:t>
      </w:r>
      <w:r w:rsidRPr="00123388">
        <w:rPr>
          <w:rFonts w:cstheme="minorHAnsi"/>
          <w:color w:val="0D0D0D" w:themeColor="text1" w:themeTint="F2"/>
          <w:sz w:val="24"/>
          <w:szCs w:val="24"/>
        </w:rPr>
        <w:t xml:space="preserve">their time </w:t>
      </w:r>
      <w:r w:rsidR="00D83DAB" w:rsidRPr="00123388">
        <w:rPr>
          <w:rFonts w:cstheme="minorHAnsi"/>
          <w:color w:val="0D0D0D" w:themeColor="text1" w:themeTint="F2"/>
          <w:sz w:val="24"/>
          <w:szCs w:val="24"/>
        </w:rPr>
        <w:t xml:space="preserve">while driving the car, in an effective manner. </w:t>
      </w:r>
      <w:r w:rsidRPr="00123388">
        <w:rPr>
          <w:rFonts w:cstheme="minorHAnsi"/>
          <w:color w:val="0D0D0D" w:themeColor="text1" w:themeTint="F2"/>
          <w:sz w:val="24"/>
          <w:szCs w:val="24"/>
        </w:rPr>
        <w:br/>
        <w:t>Fit criterion: The product has to comply with the legal constraints for CarPlay and Android Auto applications.</w:t>
      </w:r>
    </w:p>
    <w:p w14:paraId="432408A6" w14:textId="2746DB4A" w:rsidR="007D7058" w:rsidRPr="001675BB" w:rsidRDefault="00C46B53" w:rsidP="007931B4">
      <w:pPr>
        <w:pStyle w:val="Heading3"/>
        <w:tabs>
          <w:tab w:val="left" w:pos="284"/>
        </w:tabs>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 xml:space="preserve"> 2.1.5</w:t>
      </w:r>
      <w:r w:rsidR="007D7058" w:rsidRPr="001675BB">
        <w:rPr>
          <w:rFonts w:asciiTheme="minorHAnsi" w:hAnsiTheme="minorHAnsi" w:cstheme="minorHAnsi"/>
          <w:b/>
          <w:color w:val="0D0D0D" w:themeColor="text1" w:themeTint="F2"/>
        </w:rPr>
        <w:t xml:space="preserve"> Final deadline of the project</w:t>
      </w:r>
    </w:p>
    <w:p w14:paraId="7D41F56E" w14:textId="454ADC18"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final version of the project will be presented before the 20</w:t>
      </w:r>
      <w:r w:rsidRPr="00123388">
        <w:rPr>
          <w:rFonts w:cstheme="minorHAnsi"/>
          <w:color w:val="0D0D0D" w:themeColor="text1" w:themeTint="F2"/>
          <w:sz w:val="24"/>
          <w:szCs w:val="24"/>
          <w:vertAlign w:val="superscript"/>
        </w:rPr>
        <w:t>th</w:t>
      </w:r>
      <w:r w:rsidRPr="00123388">
        <w:rPr>
          <w:rFonts w:cstheme="minorHAnsi"/>
          <w:color w:val="0D0D0D" w:themeColor="text1" w:themeTint="F2"/>
          <w:sz w:val="24"/>
          <w:szCs w:val="24"/>
        </w:rPr>
        <w:t xml:space="preserve"> of December 2019.</w:t>
      </w:r>
      <w:r w:rsidRPr="00123388">
        <w:rPr>
          <w:rFonts w:cstheme="minorHAnsi"/>
          <w:color w:val="0D0D0D" w:themeColor="text1" w:themeTint="F2"/>
          <w:sz w:val="24"/>
          <w:szCs w:val="24"/>
        </w:rPr>
        <w:br/>
        <w:t xml:space="preserve">Rationale: The project is a student project with a time limit aimed to gather experience in developing a project and teamwork, and to create a working prototype for the client. </w:t>
      </w:r>
      <w:r w:rsidRPr="00123388">
        <w:rPr>
          <w:rFonts w:cstheme="minorHAnsi"/>
          <w:color w:val="0D0D0D" w:themeColor="text1" w:themeTint="F2"/>
          <w:sz w:val="24"/>
          <w:szCs w:val="24"/>
        </w:rPr>
        <w:br/>
        <w:t>Fit criterion: The product shall be finalized before the 20</w:t>
      </w:r>
      <w:r w:rsidRPr="00123388">
        <w:rPr>
          <w:rFonts w:cstheme="minorHAnsi"/>
          <w:color w:val="0D0D0D" w:themeColor="text1" w:themeTint="F2"/>
          <w:sz w:val="24"/>
          <w:szCs w:val="24"/>
          <w:vertAlign w:val="superscript"/>
        </w:rPr>
        <w:t>th</w:t>
      </w:r>
      <w:r w:rsidRPr="00123388">
        <w:rPr>
          <w:rFonts w:cstheme="minorHAnsi"/>
          <w:color w:val="0D0D0D" w:themeColor="text1" w:themeTint="F2"/>
          <w:sz w:val="24"/>
          <w:szCs w:val="24"/>
        </w:rPr>
        <w:t xml:space="preserve"> of December 2019.</w:t>
      </w:r>
    </w:p>
    <w:p w14:paraId="29F5B2C9" w14:textId="7231C806" w:rsidR="007D7058" w:rsidRPr="001675BB" w:rsidRDefault="00C46B53" w:rsidP="007931B4">
      <w:pPr>
        <w:pStyle w:val="Heading3"/>
        <w:jc w:val="both"/>
        <w:rPr>
          <w:rFonts w:asciiTheme="minorHAnsi" w:hAnsiTheme="minorHAnsi" w:cstheme="minorHAnsi"/>
          <w:b/>
          <w:color w:val="0D0D0D" w:themeColor="text1" w:themeTint="F2"/>
        </w:rPr>
      </w:pPr>
      <w:r w:rsidRPr="001675BB">
        <w:rPr>
          <w:rFonts w:asciiTheme="minorHAnsi" w:hAnsiTheme="minorHAnsi" w:cstheme="minorHAnsi"/>
          <w:b/>
          <w:color w:val="0D0D0D" w:themeColor="text1" w:themeTint="F2"/>
        </w:rPr>
        <w:lastRenderedPageBreak/>
        <w:t xml:space="preserve">    2.1.6</w:t>
      </w:r>
      <w:r w:rsidR="007D7058" w:rsidRPr="001675BB">
        <w:rPr>
          <w:rFonts w:asciiTheme="minorHAnsi" w:hAnsiTheme="minorHAnsi" w:cstheme="minorHAnsi"/>
          <w:b/>
          <w:color w:val="0D0D0D" w:themeColor="text1" w:themeTint="F2"/>
        </w:rPr>
        <w:t xml:space="preserve"> Language</w:t>
      </w:r>
    </w:p>
    <w:p w14:paraId="329635F9" w14:textId="58951B95"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Description: The mobile application built for </w:t>
      </w:r>
      <w:r w:rsidR="006331A7" w:rsidRPr="00123388">
        <w:rPr>
          <w:rFonts w:cstheme="minorHAnsi"/>
          <w:color w:val="0D0D0D" w:themeColor="text1" w:themeTint="F2"/>
          <w:sz w:val="24"/>
          <w:szCs w:val="24"/>
        </w:rPr>
        <w:t>iOS</w:t>
      </w:r>
      <w:r w:rsidR="001F38E5" w:rsidRPr="00123388">
        <w:rPr>
          <w:rFonts w:cstheme="minorHAnsi"/>
          <w:color w:val="0D0D0D" w:themeColor="text1" w:themeTint="F2"/>
          <w:sz w:val="24"/>
          <w:szCs w:val="24"/>
        </w:rPr>
        <w:t>/Android</w:t>
      </w:r>
      <w:r w:rsidRPr="00123388">
        <w:rPr>
          <w:rFonts w:cstheme="minorHAnsi"/>
          <w:color w:val="0D0D0D" w:themeColor="text1" w:themeTint="F2"/>
          <w:sz w:val="24"/>
          <w:szCs w:val="24"/>
        </w:rPr>
        <w:t xml:space="preserve"> devices will </w:t>
      </w:r>
      <w:r w:rsidR="00A879CC" w:rsidRPr="00123388">
        <w:rPr>
          <w:rFonts w:cstheme="minorHAnsi"/>
          <w:color w:val="0D0D0D" w:themeColor="text1" w:themeTint="F2"/>
          <w:sz w:val="24"/>
          <w:szCs w:val="24"/>
        </w:rPr>
        <w:t>use English as a language for all the voice commands and also the user interface will be shown in English only.</w:t>
      </w:r>
      <w:r w:rsidRPr="00123388">
        <w:rPr>
          <w:rFonts w:cstheme="minorHAnsi"/>
          <w:color w:val="0D0D0D" w:themeColor="text1" w:themeTint="F2"/>
          <w:sz w:val="24"/>
          <w:szCs w:val="24"/>
        </w:rPr>
        <w:br/>
        <w:t xml:space="preserve">Rationale: Given the time constraint of the project, there will be not enough time to develop the application to support multiple </w:t>
      </w:r>
      <w:r w:rsidR="00714B9C" w:rsidRPr="00123388">
        <w:rPr>
          <w:rFonts w:cstheme="minorHAnsi"/>
          <w:color w:val="0D0D0D" w:themeColor="text1" w:themeTint="F2"/>
          <w:sz w:val="24"/>
          <w:szCs w:val="24"/>
        </w:rPr>
        <w:t>languages</w:t>
      </w:r>
      <w:r w:rsidRPr="00123388">
        <w:rPr>
          <w:rFonts w:cstheme="minorHAnsi"/>
          <w:color w:val="0D0D0D" w:themeColor="text1" w:themeTint="F2"/>
          <w:sz w:val="24"/>
          <w:szCs w:val="24"/>
        </w:rPr>
        <w:t>.</w:t>
      </w:r>
      <w:r w:rsidRPr="00123388">
        <w:rPr>
          <w:rFonts w:cstheme="minorHAnsi"/>
          <w:color w:val="0D0D0D" w:themeColor="text1" w:themeTint="F2"/>
          <w:sz w:val="24"/>
          <w:szCs w:val="24"/>
        </w:rPr>
        <w:br/>
        <w:t xml:space="preserve">Fit criterion: The built product </w:t>
      </w:r>
      <w:r w:rsidR="00A879CC" w:rsidRPr="00123388">
        <w:rPr>
          <w:rFonts w:cstheme="minorHAnsi"/>
          <w:color w:val="0D0D0D" w:themeColor="text1" w:themeTint="F2"/>
          <w:sz w:val="24"/>
          <w:szCs w:val="24"/>
        </w:rPr>
        <w:t xml:space="preserve">should use English as the language for display or  </w:t>
      </w:r>
      <w:r w:rsidR="00D83DAB" w:rsidRPr="00123388">
        <w:rPr>
          <w:rFonts w:cstheme="minorHAnsi"/>
          <w:color w:val="0D0D0D" w:themeColor="text1" w:themeTint="F2"/>
          <w:sz w:val="24"/>
          <w:szCs w:val="24"/>
        </w:rPr>
        <w:t xml:space="preserve">for </w:t>
      </w:r>
      <w:r w:rsidR="00A879CC" w:rsidRPr="00123388">
        <w:rPr>
          <w:rFonts w:cstheme="minorHAnsi"/>
          <w:color w:val="0D0D0D" w:themeColor="text1" w:themeTint="F2"/>
          <w:sz w:val="24"/>
          <w:szCs w:val="24"/>
        </w:rPr>
        <w:t xml:space="preserve">performing any actions like voice commands. </w:t>
      </w:r>
    </w:p>
    <w:p w14:paraId="0B4E0CF1" w14:textId="77777777" w:rsidR="00885EA8" w:rsidRPr="00123388" w:rsidRDefault="00885EA8" w:rsidP="007931B4">
      <w:pPr>
        <w:ind w:left="720"/>
        <w:jc w:val="both"/>
        <w:rPr>
          <w:rFonts w:cstheme="minorHAnsi"/>
          <w:color w:val="0D0D0D" w:themeColor="text1" w:themeTint="F2"/>
          <w:sz w:val="24"/>
          <w:szCs w:val="24"/>
        </w:rPr>
      </w:pPr>
    </w:p>
    <w:p w14:paraId="716CC161" w14:textId="247ECD04" w:rsidR="00D336D2" w:rsidRPr="00123388" w:rsidRDefault="00CB314A"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Naming Conventions and Definitions</w:t>
      </w:r>
    </w:p>
    <w:p w14:paraId="6ABB6602" w14:textId="4FB2EF95" w:rsidR="00714B9C" w:rsidRPr="00123388" w:rsidRDefault="00714B9C"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A glossary to be filled when the document is finalized</w:t>
      </w:r>
    </w:p>
    <w:p w14:paraId="212D207C" w14:textId="2F8BD4D7" w:rsidR="00D336D2" w:rsidRPr="00123388" w:rsidRDefault="00CB314A" w:rsidP="007931B4">
      <w:pPr>
        <w:pStyle w:val="Heading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Relevant Facts and Assumptions</w:t>
      </w:r>
    </w:p>
    <w:p w14:paraId="0067A17F" w14:textId="7CC901BF" w:rsidR="00D336D2" w:rsidRPr="00123388" w:rsidRDefault="006D50C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Corporate design</w:t>
      </w:r>
      <w:r w:rsidR="00030E8C" w:rsidRPr="00123388">
        <w:rPr>
          <w:rFonts w:cstheme="minorHAnsi"/>
          <w:color w:val="0D0D0D" w:themeColor="text1" w:themeTint="F2"/>
          <w:sz w:val="24"/>
          <w:szCs w:val="24"/>
        </w:rPr>
        <w:t>/Wireframes</w:t>
      </w:r>
      <w:r w:rsidRPr="00123388">
        <w:rPr>
          <w:rFonts w:cstheme="minorHAnsi"/>
          <w:color w:val="0D0D0D" w:themeColor="text1" w:themeTint="F2"/>
          <w:sz w:val="24"/>
          <w:szCs w:val="24"/>
        </w:rPr>
        <w:t xml:space="preserve"> should be taken into consideration while designing the user interface. Moreover, assuming that the users of this future application are already </w:t>
      </w:r>
      <w:r w:rsidR="00D83DAB" w:rsidRPr="00123388">
        <w:rPr>
          <w:rFonts w:cstheme="minorHAnsi"/>
          <w:color w:val="0D0D0D" w:themeColor="text1" w:themeTint="F2"/>
          <w:sz w:val="24"/>
          <w:szCs w:val="24"/>
        </w:rPr>
        <w:t>using</w:t>
      </w:r>
      <w:r w:rsidRPr="00123388">
        <w:rPr>
          <w:rFonts w:cstheme="minorHAnsi"/>
          <w:color w:val="0D0D0D" w:themeColor="text1" w:themeTint="F2"/>
          <w:sz w:val="24"/>
          <w:szCs w:val="24"/>
        </w:rPr>
        <w:t xml:space="preserve"> the tools developed by John Deere, there shall be a consistency between existing application and the new application being developed. Also, the future users won’t need any training in order to be able to use the application</w:t>
      </w:r>
      <w:r w:rsidR="00885EA8" w:rsidRPr="00123388">
        <w:rPr>
          <w:rFonts w:cstheme="minorHAnsi"/>
          <w:color w:val="0D0D0D" w:themeColor="text1" w:themeTint="F2"/>
          <w:sz w:val="24"/>
          <w:szCs w:val="24"/>
        </w:rPr>
        <w:t>.</w:t>
      </w:r>
    </w:p>
    <w:p w14:paraId="01B36CC9" w14:textId="77777777" w:rsidR="00676863" w:rsidRPr="00123388" w:rsidRDefault="00676863" w:rsidP="007931B4">
      <w:pPr>
        <w:rPr>
          <w:rFonts w:eastAsiaTheme="majorEastAsia" w:cstheme="minorHAnsi"/>
          <w:color w:val="0D0D0D" w:themeColor="text1" w:themeTint="F2"/>
          <w:sz w:val="24"/>
          <w:szCs w:val="24"/>
        </w:rPr>
      </w:pPr>
      <w:r w:rsidRPr="00123388">
        <w:rPr>
          <w:rFonts w:cstheme="minorHAnsi"/>
          <w:color w:val="0D0D0D" w:themeColor="text1" w:themeTint="F2"/>
          <w:sz w:val="24"/>
          <w:szCs w:val="24"/>
        </w:rPr>
        <w:br w:type="page"/>
      </w:r>
    </w:p>
    <w:p w14:paraId="1B0FAE96" w14:textId="34793C7F" w:rsidR="00D336D2" w:rsidRPr="00123388" w:rsidRDefault="00D336D2" w:rsidP="007931B4">
      <w:pPr>
        <w:pStyle w:val="Heading1"/>
        <w:numPr>
          <w:ilvl w:val="0"/>
          <w:numId w:val="1"/>
        </w:numPr>
        <w:rPr>
          <w:rFonts w:asciiTheme="minorHAnsi" w:hAnsiTheme="minorHAnsi" w:cstheme="minorHAnsi"/>
          <w:color w:val="0D0D0D" w:themeColor="text1" w:themeTint="F2"/>
        </w:rPr>
      </w:pPr>
      <w:bookmarkStart w:id="7" w:name="Functional"/>
      <w:r w:rsidRPr="00123388">
        <w:rPr>
          <w:rFonts w:asciiTheme="minorHAnsi" w:hAnsiTheme="minorHAnsi" w:cstheme="minorHAnsi"/>
          <w:color w:val="0D0D0D" w:themeColor="text1" w:themeTint="F2"/>
        </w:rPr>
        <w:lastRenderedPageBreak/>
        <w:t>Functional Requirements</w:t>
      </w:r>
    </w:p>
    <w:p w14:paraId="2A1293AD" w14:textId="77777777" w:rsidR="00CB314A" w:rsidRPr="00123388" w:rsidRDefault="00CB314A" w:rsidP="007931B4">
      <w:pPr>
        <w:rPr>
          <w:color w:val="0D0D0D" w:themeColor="text1" w:themeTint="F2"/>
          <w:sz w:val="24"/>
          <w:szCs w:val="24"/>
        </w:rPr>
      </w:pPr>
    </w:p>
    <w:bookmarkEnd w:id="7"/>
    <w:p w14:paraId="74E1E1A4" w14:textId="171830A5" w:rsidR="00331B9B" w:rsidRPr="00B82812" w:rsidRDefault="00CB314A" w:rsidP="00B82812">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Scope of the Work</w:t>
      </w:r>
    </w:p>
    <w:p w14:paraId="558C806B" w14:textId="02D0015E"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During </w:t>
      </w:r>
      <w:r w:rsidR="00030E8C" w:rsidRPr="00123388">
        <w:rPr>
          <w:rFonts w:cstheme="minorHAnsi"/>
          <w:color w:val="0D0D0D" w:themeColor="text1" w:themeTint="F2"/>
          <w:sz w:val="24"/>
          <w:szCs w:val="24"/>
        </w:rPr>
        <w:t xml:space="preserve">the </w:t>
      </w:r>
      <w:r w:rsidRPr="00123388">
        <w:rPr>
          <w:rFonts w:cstheme="minorHAnsi"/>
          <w:color w:val="0D0D0D" w:themeColor="text1" w:themeTint="F2"/>
          <w:sz w:val="24"/>
          <w:szCs w:val="24"/>
        </w:rPr>
        <w:t xml:space="preserve">periods of </w:t>
      </w:r>
      <w:r w:rsidR="00885EA8" w:rsidRPr="00123388">
        <w:rPr>
          <w:rFonts w:cstheme="minorHAnsi"/>
          <w:color w:val="0D0D0D" w:themeColor="text1" w:themeTint="F2"/>
          <w:sz w:val="24"/>
          <w:szCs w:val="24"/>
        </w:rPr>
        <w:t xml:space="preserve">the </w:t>
      </w:r>
      <w:r w:rsidRPr="00123388">
        <w:rPr>
          <w:rFonts w:cstheme="minorHAnsi"/>
          <w:color w:val="0D0D0D" w:themeColor="text1" w:themeTint="F2"/>
          <w:sz w:val="24"/>
          <w:szCs w:val="24"/>
        </w:rPr>
        <w:t>year</w:t>
      </w:r>
      <w:r w:rsidR="00030E8C" w:rsidRPr="00123388">
        <w:rPr>
          <w:rFonts w:cstheme="minorHAnsi"/>
          <w:color w:val="0D0D0D" w:themeColor="text1" w:themeTint="F2"/>
          <w:sz w:val="24"/>
          <w:szCs w:val="24"/>
        </w:rPr>
        <w:t xml:space="preserve"> when </w:t>
      </w:r>
      <w:r w:rsidRPr="00123388">
        <w:rPr>
          <w:rFonts w:cstheme="minorHAnsi"/>
          <w:color w:val="0D0D0D" w:themeColor="text1" w:themeTint="F2"/>
          <w:sz w:val="24"/>
          <w:szCs w:val="24"/>
        </w:rPr>
        <w:t xml:space="preserve">planting and harvesting </w:t>
      </w:r>
      <w:r w:rsidR="00030E8C" w:rsidRPr="00123388">
        <w:rPr>
          <w:rFonts w:cstheme="minorHAnsi"/>
          <w:color w:val="0D0D0D" w:themeColor="text1" w:themeTint="F2"/>
          <w:sz w:val="24"/>
          <w:szCs w:val="24"/>
        </w:rPr>
        <w:t>is done</w:t>
      </w:r>
      <w:r w:rsidRPr="00123388">
        <w:rPr>
          <w:rFonts w:cstheme="minorHAnsi"/>
          <w:color w:val="0D0D0D" w:themeColor="text1" w:themeTint="F2"/>
          <w:sz w:val="24"/>
          <w:szCs w:val="24"/>
        </w:rPr>
        <w:t xml:space="preserve">, farmers have to go and inspect the fields while monitoring the ongoing work across their organization. Driving from field to field, they don’t have the access to their office </w:t>
      </w:r>
      <w:r w:rsidR="00030E8C" w:rsidRPr="00123388">
        <w:rPr>
          <w:rFonts w:cstheme="minorHAnsi"/>
          <w:color w:val="0D0D0D" w:themeColor="text1" w:themeTint="F2"/>
          <w:sz w:val="24"/>
          <w:szCs w:val="24"/>
        </w:rPr>
        <w:t xml:space="preserve">or </w:t>
      </w:r>
      <w:r w:rsidRPr="00123388">
        <w:rPr>
          <w:rFonts w:cstheme="minorHAnsi"/>
          <w:color w:val="0D0D0D" w:themeColor="text1" w:themeTint="F2"/>
          <w:sz w:val="24"/>
          <w:szCs w:val="24"/>
        </w:rPr>
        <w:t xml:space="preserve">computer. </w:t>
      </w:r>
      <w:r w:rsidR="00030E8C" w:rsidRPr="00123388">
        <w:rPr>
          <w:rFonts w:cstheme="minorHAnsi"/>
          <w:color w:val="0D0D0D" w:themeColor="text1" w:themeTint="F2"/>
          <w:sz w:val="24"/>
          <w:szCs w:val="24"/>
        </w:rPr>
        <w:t>Additionally</w:t>
      </w:r>
      <w:r w:rsidRPr="00123388">
        <w:rPr>
          <w:rFonts w:cstheme="minorHAnsi"/>
          <w:color w:val="0D0D0D" w:themeColor="text1" w:themeTint="F2"/>
          <w:sz w:val="24"/>
          <w:szCs w:val="24"/>
        </w:rPr>
        <w:t xml:space="preserve">, the data consumption </w:t>
      </w:r>
      <w:r w:rsidR="00030E8C" w:rsidRPr="00123388">
        <w:rPr>
          <w:rFonts w:cstheme="minorHAnsi"/>
          <w:color w:val="0D0D0D" w:themeColor="text1" w:themeTint="F2"/>
          <w:sz w:val="24"/>
          <w:szCs w:val="24"/>
        </w:rPr>
        <w:t>and</w:t>
      </w:r>
      <w:r w:rsidRPr="00123388">
        <w:rPr>
          <w:rFonts w:cstheme="minorHAnsi"/>
          <w:color w:val="0D0D0D" w:themeColor="text1" w:themeTint="F2"/>
          <w:sz w:val="24"/>
          <w:szCs w:val="24"/>
        </w:rPr>
        <w:t xml:space="preserve"> the interrupted connectivity in some</w:t>
      </w:r>
      <w:r w:rsidR="00030E8C" w:rsidRPr="00123388">
        <w:rPr>
          <w:rFonts w:cstheme="minorHAnsi"/>
          <w:color w:val="0D0D0D" w:themeColor="text1" w:themeTint="F2"/>
          <w:sz w:val="24"/>
          <w:szCs w:val="24"/>
        </w:rPr>
        <w:t xml:space="preserve"> field locations can also be an issue</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With the mentioned issues</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 xml:space="preserve">it is difficult for </w:t>
      </w:r>
      <w:r w:rsidRPr="00123388">
        <w:rPr>
          <w:rFonts w:cstheme="minorHAnsi"/>
          <w:color w:val="0D0D0D" w:themeColor="text1" w:themeTint="F2"/>
          <w:sz w:val="24"/>
          <w:szCs w:val="24"/>
        </w:rPr>
        <w:t>farmers</w:t>
      </w:r>
      <w:r w:rsidR="00030E8C" w:rsidRPr="00123388">
        <w:rPr>
          <w:rFonts w:cstheme="minorHAnsi"/>
          <w:color w:val="0D0D0D" w:themeColor="text1" w:themeTint="F2"/>
          <w:sz w:val="24"/>
          <w:szCs w:val="24"/>
        </w:rPr>
        <w:t xml:space="preserve"> to</w:t>
      </w:r>
      <w:r w:rsidRPr="00123388">
        <w:rPr>
          <w:rFonts w:cstheme="minorHAnsi"/>
          <w:color w:val="0D0D0D" w:themeColor="text1" w:themeTint="F2"/>
          <w:sz w:val="24"/>
          <w:szCs w:val="24"/>
        </w:rPr>
        <w:t xml:space="preserve"> manage </w:t>
      </w:r>
      <w:r w:rsidR="00030E8C" w:rsidRPr="00123388">
        <w:rPr>
          <w:rFonts w:cstheme="minorHAnsi"/>
          <w:color w:val="0D0D0D" w:themeColor="text1" w:themeTint="F2"/>
          <w:sz w:val="24"/>
          <w:szCs w:val="24"/>
        </w:rPr>
        <w:t>taking</w:t>
      </w:r>
      <w:r w:rsidRPr="00123388">
        <w:rPr>
          <w:rFonts w:cstheme="minorHAnsi"/>
          <w:color w:val="0D0D0D" w:themeColor="text1" w:themeTint="F2"/>
          <w:sz w:val="24"/>
          <w:szCs w:val="24"/>
        </w:rPr>
        <w:t xml:space="preserve"> notes about important observations and monitor the </w:t>
      </w:r>
      <w:r w:rsidR="00842F88" w:rsidRPr="00123388">
        <w:rPr>
          <w:rFonts w:cstheme="minorHAnsi"/>
          <w:color w:val="0D0D0D" w:themeColor="text1" w:themeTint="F2"/>
          <w:sz w:val="24"/>
          <w:szCs w:val="24"/>
        </w:rPr>
        <w:t>tasks</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 xml:space="preserve">simultaneously </w:t>
      </w:r>
      <w:r w:rsidRPr="00123388">
        <w:rPr>
          <w:rFonts w:cstheme="minorHAnsi"/>
          <w:color w:val="0D0D0D" w:themeColor="text1" w:themeTint="F2"/>
          <w:sz w:val="24"/>
          <w:szCs w:val="24"/>
        </w:rPr>
        <w:t xml:space="preserve">while </w:t>
      </w:r>
      <w:r w:rsidR="00842F88" w:rsidRPr="00123388">
        <w:rPr>
          <w:rFonts w:cstheme="minorHAnsi"/>
          <w:color w:val="0D0D0D" w:themeColor="text1" w:themeTint="F2"/>
          <w:sz w:val="24"/>
          <w:szCs w:val="24"/>
        </w:rPr>
        <w:t>driving</w:t>
      </w:r>
      <w:r w:rsidRPr="00123388">
        <w:rPr>
          <w:rFonts w:cstheme="minorHAnsi"/>
          <w:color w:val="0D0D0D" w:themeColor="text1" w:themeTint="F2"/>
          <w:sz w:val="24"/>
          <w:szCs w:val="24"/>
        </w:rPr>
        <w:t xml:space="preserve">. Given the current problems, this project aims at solving them, by providing a platform for the user to </w:t>
      </w:r>
      <w:r w:rsidR="00676863" w:rsidRPr="00123388">
        <w:rPr>
          <w:rFonts w:cstheme="minorHAnsi"/>
          <w:color w:val="0D0D0D" w:themeColor="text1" w:themeTint="F2"/>
          <w:sz w:val="24"/>
          <w:szCs w:val="24"/>
        </w:rPr>
        <w:t>perform</w:t>
      </w:r>
      <w:r w:rsidRPr="00123388">
        <w:rPr>
          <w:rFonts w:cstheme="minorHAnsi"/>
          <w:color w:val="0D0D0D" w:themeColor="text1" w:themeTint="F2"/>
          <w:sz w:val="24"/>
          <w:szCs w:val="24"/>
        </w:rPr>
        <w:t xml:space="preserve"> all </w:t>
      </w:r>
      <w:r w:rsidR="00477CDD" w:rsidRPr="00123388">
        <w:rPr>
          <w:rFonts w:cstheme="minorHAnsi"/>
          <w:color w:val="0D0D0D" w:themeColor="text1" w:themeTint="F2"/>
          <w:sz w:val="24"/>
          <w:szCs w:val="24"/>
        </w:rPr>
        <w:t>relevant</w:t>
      </w:r>
      <w:r w:rsidRPr="00123388">
        <w:rPr>
          <w:rFonts w:cstheme="minorHAnsi"/>
          <w:color w:val="0D0D0D" w:themeColor="text1" w:themeTint="F2"/>
          <w:sz w:val="24"/>
          <w:szCs w:val="24"/>
        </w:rPr>
        <w:t xml:space="preserve"> operations, while dealing with </w:t>
      </w:r>
      <w:r w:rsidR="00477CDD" w:rsidRPr="00123388">
        <w:rPr>
          <w:rFonts w:cstheme="minorHAnsi"/>
          <w:color w:val="0D0D0D" w:themeColor="text1" w:themeTint="F2"/>
          <w:sz w:val="24"/>
          <w:szCs w:val="24"/>
        </w:rPr>
        <w:t>issues like connectivity</w:t>
      </w:r>
      <w:r w:rsidRPr="00123388">
        <w:rPr>
          <w:rFonts w:cstheme="minorHAnsi"/>
          <w:color w:val="0D0D0D" w:themeColor="text1" w:themeTint="F2"/>
          <w:sz w:val="24"/>
          <w:szCs w:val="24"/>
        </w:rPr>
        <w:t xml:space="preserve">. </w:t>
      </w:r>
    </w:p>
    <w:p w14:paraId="0A275D3E" w14:textId="67DACFC5"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With this project the CarPlay and Android Auto features will be explored and used in a way that our client can benefit. Everything done during the project will provide an insight to the client how this car technology could be used </w:t>
      </w:r>
      <w:r w:rsidR="00030E8C" w:rsidRPr="00123388">
        <w:rPr>
          <w:rFonts w:cstheme="minorHAnsi"/>
          <w:color w:val="0D0D0D" w:themeColor="text1" w:themeTint="F2"/>
          <w:sz w:val="24"/>
          <w:szCs w:val="24"/>
        </w:rPr>
        <w:t xml:space="preserve">at its </w:t>
      </w:r>
      <w:r w:rsidRPr="00123388">
        <w:rPr>
          <w:rFonts w:cstheme="minorHAnsi"/>
          <w:color w:val="0D0D0D" w:themeColor="text1" w:themeTint="F2"/>
          <w:sz w:val="24"/>
          <w:szCs w:val="24"/>
        </w:rPr>
        <w:t>best and in the most efficient way that their customers</w:t>
      </w:r>
      <w:r w:rsidR="00855CDC" w:rsidRPr="00123388">
        <w:rPr>
          <w:rFonts w:cstheme="minorHAnsi"/>
          <w:color w:val="0D0D0D" w:themeColor="text1" w:themeTint="F2"/>
          <w:sz w:val="24"/>
          <w:szCs w:val="24"/>
        </w:rPr>
        <w:t xml:space="preserve"> can be</w:t>
      </w:r>
      <w:r w:rsidRPr="00123388">
        <w:rPr>
          <w:rFonts w:cstheme="minorHAnsi"/>
          <w:color w:val="0D0D0D" w:themeColor="text1" w:themeTint="F2"/>
          <w:sz w:val="24"/>
          <w:szCs w:val="24"/>
        </w:rPr>
        <w:t xml:space="preserve"> benefit</w:t>
      </w:r>
      <w:r w:rsidR="00855CDC" w:rsidRPr="00123388">
        <w:rPr>
          <w:rFonts w:cstheme="minorHAnsi"/>
          <w:color w:val="0D0D0D" w:themeColor="text1" w:themeTint="F2"/>
          <w:sz w:val="24"/>
          <w:szCs w:val="24"/>
        </w:rPr>
        <w:t>ed</w:t>
      </w:r>
      <w:r w:rsidRPr="00123388">
        <w:rPr>
          <w:rFonts w:cstheme="minorHAnsi"/>
          <w:color w:val="0D0D0D" w:themeColor="text1" w:themeTint="F2"/>
          <w:sz w:val="24"/>
          <w:szCs w:val="24"/>
        </w:rPr>
        <w:t xml:space="preserve">. This project will integrate the existing John Deere functionality with </w:t>
      </w:r>
      <w:r w:rsidR="00855CDC" w:rsidRPr="00123388">
        <w:rPr>
          <w:rFonts w:cstheme="minorHAnsi"/>
          <w:color w:val="0D0D0D" w:themeColor="text1" w:themeTint="F2"/>
          <w:sz w:val="24"/>
          <w:szCs w:val="24"/>
        </w:rPr>
        <w:t>creativity and innovation</w:t>
      </w:r>
      <w:r w:rsidRPr="00123388">
        <w:rPr>
          <w:rFonts w:cstheme="minorHAnsi"/>
          <w:color w:val="0D0D0D" w:themeColor="text1" w:themeTint="F2"/>
          <w:sz w:val="24"/>
          <w:szCs w:val="24"/>
        </w:rPr>
        <w:t xml:space="preserve"> by transferring it to the new platform which can be used in a different setting than what the current users are used to. The application to be built will use the data </w:t>
      </w:r>
      <w:r w:rsidR="00D83DAB" w:rsidRPr="00123388">
        <w:rPr>
          <w:rFonts w:cstheme="minorHAnsi"/>
          <w:color w:val="0D0D0D" w:themeColor="text1" w:themeTint="F2"/>
          <w:sz w:val="24"/>
          <w:szCs w:val="24"/>
        </w:rPr>
        <w:t xml:space="preserve">provided by </w:t>
      </w:r>
      <w:r w:rsidRPr="00123388">
        <w:rPr>
          <w:rFonts w:cstheme="minorHAnsi"/>
          <w:color w:val="0D0D0D" w:themeColor="text1" w:themeTint="F2"/>
          <w:sz w:val="24"/>
          <w:szCs w:val="24"/>
        </w:rPr>
        <w:t>the John Deere API to enable the users with much needed on</w:t>
      </w:r>
      <w:r w:rsidR="00D83DAB" w:rsidRPr="00123388">
        <w:rPr>
          <w:rFonts w:cstheme="minorHAnsi"/>
          <w:color w:val="0D0D0D" w:themeColor="text1" w:themeTint="F2"/>
          <w:sz w:val="24"/>
          <w:szCs w:val="24"/>
        </w:rPr>
        <w:t>-</w:t>
      </w:r>
      <w:r w:rsidRPr="00123388">
        <w:rPr>
          <w:rFonts w:cstheme="minorHAnsi"/>
          <w:color w:val="0D0D0D" w:themeColor="text1" w:themeTint="F2"/>
          <w:sz w:val="24"/>
          <w:szCs w:val="24"/>
        </w:rPr>
        <w:t>the</w:t>
      </w:r>
      <w:ins w:id="8" w:author="Anwari, Mahrukh" w:date="2019-10-17T13:00:00Z">
        <w:r w:rsidR="00D83DAB" w:rsidRPr="00123388">
          <w:rPr>
            <w:rFonts w:cstheme="minorHAnsi"/>
            <w:color w:val="0D0D0D" w:themeColor="text1" w:themeTint="F2"/>
            <w:sz w:val="24"/>
            <w:szCs w:val="24"/>
          </w:rPr>
          <w:t>-</w:t>
        </w:r>
      </w:ins>
      <w:r w:rsidRPr="00123388">
        <w:rPr>
          <w:rFonts w:cstheme="minorHAnsi"/>
          <w:color w:val="0D0D0D" w:themeColor="text1" w:themeTint="F2"/>
          <w:sz w:val="24"/>
          <w:szCs w:val="24"/>
        </w:rPr>
        <w:t>go information. Additionally, the functionality of taking notes</w:t>
      </w:r>
      <w:r w:rsidR="00B2727C" w:rsidRPr="00123388">
        <w:rPr>
          <w:rFonts w:cstheme="minorHAnsi"/>
          <w:color w:val="0D0D0D" w:themeColor="text1" w:themeTint="F2"/>
          <w:sz w:val="24"/>
          <w:szCs w:val="24"/>
        </w:rPr>
        <w:t xml:space="preserve"> and </w:t>
      </w:r>
      <w:r w:rsidRPr="00123388">
        <w:rPr>
          <w:rFonts w:cstheme="minorHAnsi"/>
          <w:color w:val="0D0D0D" w:themeColor="text1" w:themeTint="F2"/>
          <w:sz w:val="24"/>
          <w:szCs w:val="24"/>
        </w:rPr>
        <w:t>voice memos</w:t>
      </w:r>
      <w:commentRangeStart w:id="9"/>
      <w:commentRangeStart w:id="10"/>
      <w:r w:rsidRPr="00123388">
        <w:rPr>
          <w:rFonts w:cstheme="minorHAnsi"/>
          <w:color w:val="0D0D0D" w:themeColor="text1" w:themeTint="F2"/>
          <w:sz w:val="24"/>
          <w:szCs w:val="24"/>
        </w:rPr>
        <w:t>, implicitly connected to the field, through the application will save the user</w:t>
      </w:r>
      <w:r w:rsidR="004E37C0" w:rsidRPr="00123388">
        <w:rPr>
          <w:rFonts w:cstheme="minorHAnsi"/>
          <w:color w:val="0D0D0D" w:themeColor="text1" w:themeTint="F2"/>
          <w:sz w:val="24"/>
          <w:szCs w:val="24"/>
        </w:rPr>
        <w:t xml:space="preserve"> from</w:t>
      </w:r>
      <w:r w:rsidRPr="00123388">
        <w:rPr>
          <w:rFonts w:cstheme="minorHAnsi"/>
          <w:color w:val="0D0D0D" w:themeColor="text1" w:themeTint="F2"/>
          <w:sz w:val="24"/>
          <w:szCs w:val="24"/>
        </w:rPr>
        <w:t xml:space="preserve"> the</w:t>
      </w:r>
      <w:r w:rsidR="0005055E"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trouble of forgetting important facts or linking the observations to the object of interest.</w:t>
      </w:r>
      <w:commentRangeEnd w:id="9"/>
      <w:r w:rsidR="00B2727C" w:rsidRPr="00123388">
        <w:rPr>
          <w:rStyle w:val="CommentReference"/>
          <w:color w:val="0D0D0D" w:themeColor="text1" w:themeTint="F2"/>
        </w:rPr>
        <w:commentReference w:id="9"/>
      </w:r>
      <w:commentRangeEnd w:id="10"/>
      <w:r w:rsidR="00913CF3">
        <w:rPr>
          <w:rStyle w:val="CommentReference"/>
        </w:rPr>
        <w:commentReference w:id="10"/>
      </w:r>
    </w:p>
    <w:p w14:paraId="245739C2" w14:textId="057C8F9C" w:rsidR="00331B9B" w:rsidRPr="00B82812" w:rsidRDefault="00331B9B" w:rsidP="00B82812">
      <w:pPr>
        <w:ind w:left="720"/>
        <w:jc w:val="both"/>
        <w:rPr>
          <w:rFonts w:cstheme="minorHAnsi"/>
          <w:color w:val="0D0D0D" w:themeColor="text1" w:themeTint="F2"/>
          <w:sz w:val="24"/>
          <w:szCs w:val="24"/>
        </w:rPr>
      </w:pPr>
      <w:r w:rsidRPr="00123388">
        <w:rPr>
          <w:rFonts w:cstheme="minorHAnsi"/>
          <w:color w:val="0D0D0D" w:themeColor="text1" w:themeTint="F2"/>
          <w:sz w:val="24"/>
          <w:szCs w:val="24"/>
        </w:rPr>
        <w:t>Remotely controlling the machines, as well as building the application to be used in an agricultural machine is out of scope of this project.</w:t>
      </w:r>
    </w:p>
    <w:p w14:paraId="2115B559" w14:textId="694877A2" w:rsidR="00331B9B" w:rsidRPr="00B82812" w:rsidRDefault="00CB314A" w:rsidP="007931B4">
      <w:pPr>
        <w:pStyle w:val="Heading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331B9B" w:rsidRPr="00123388">
        <w:rPr>
          <w:rFonts w:asciiTheme="minorHAnsi" w:hAnsiTheme="minorHAnsi" w:cstheme="minorHAnsi"/>
          <w:color w:val="0D0D0D" w:themeColor="text1" w:themeTint="F2"/>
          <w:sz w:val="28"/>
          <w:szCs w:val="28"/>
        </w:rPr>
        <w:t>The Scope of the Product</w:t>
      </w:r>
    </w:p>
    <w:p w14:paraId="58DAEB53" w14:textId="7F74BE49"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scope of the product includes a mobile application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w:t>
      </w:r>
      <w:r w:rsidR="00477CDD" w:rsidRPr="00123388">
        <w:rPr>
          <w:rFonts w:cstheme="minorHAnsi"/>
          <w:color w:val="0D0D0D" w:themeColor="text1" w:themeTint="F2"/>
          <w:sz w:val="24"/>
          <w:szCs w:val="24"/>
        </w:rPr>
        <w:t>and Android (</w:t>
      </w:r>
      <w:r w:rsidR="00855CDC" w:rsidRPr="00123388">
        <w:rPr>
          <w:rFonts w:cstheme="minorHAnsi"/>
          <w:color w:val="0D0D0D" w:themeColor="text1" w:themeTint="F2"/>
          <w:sz w:val="24"/>
          <w:szCs w:val="24"/>
        </w:rPr>
        <w:t xml:space="preserve">for versions </w:t>
      </w:r>
      <w:r w:rsidR="00477CDD" w:rsidRPr="00123388">
        <w:rPr>
          <w:rFonts w:cstheme="minorHAnsi"/>
          <w:color w:val="0D0D0D" w:themeColor="text1" w:themeTint="F2"/>
          <w:sz w:val="24"/>
          <w:szCs w:val="24"/>
        </w:rPr>
        <w:t xml:space="preserve">refer to </w:t>
      </w:r>
      <w:hyperlink w:anchor="_Mandated_Constraints" w:history="1">
        <w:r w:rsidR="00477CDD" w:rsidRPr="00123388">
          <w:rPr>
            <w:rStyle w:val="Hyperlink"/>
            <w:rFonts w:cstheme="minorHAnsi"/>
            <w:color w:val="0D0D0D" w:themeColor="text1" w:themeTint="F2"/>
            <w:sz w:val="24"/>
            <w:szCs w:val="24"/>
          </w:rPr>
          <w:t>section 2.1</w:t>
        </w:r>
      </w:hyperlink>
      <w:r w:rsidR="00477CDD"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 xml:space="preserve">The specific functionalities of the mobile application shall be propagated to be used </w:t>
      </w:r>
      <w:r w:rsidR="00855CDC" w:rsidRPr="00123388">
        <w:rPr>
          <w:rFonts w:cstheme="minorHAnsi"/>
          <w:color w:val="0D0D0D" w:themeColor="text1" w:themeTint="F2"/>
          <w:sz w:val="24"/>
          <w:szCs w:val="24"/>
        </w:rPr>
        <w:t>from</w:t>
      </w:r>
      <w:r w:rsidRPr="00123388">
        <w:rPr>
          <w:rFonts w:cstheme="minorHAnsi"/>
          <w:color w:val="0D0D0D" w:themeColor="text1" w:themeTint="F2"/>
          <w:sz w:val="24"/>
          <w:szCs w:val="24"/>
        </w:rPr>
        <w:t xml:space="preserve"> a headset of the car (CarPlay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and Android Auto for Android). Common functionalities may differ based on the platform they are used on.</w:t>
      </w:r>
    </w:p>
    <w:p w14:paraId="6182C0BE" w14:textId="33E42A03"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As far as the offered functionalities on the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and Android</w:t>
      </w:r>
      <w:r w:rsidR="00855CDC" w:rsidRPr="00123388">
        <w:rPr>
          <w:rFonts w:cstheme="minorHAnsi"/>
          <w:color w:val="0D0D0D" w:themeColor="text1" w:themeTint="F2"/>
          <w:sz w:val="24"/>
          <w:szCs w:val="24"/>
        </w:rPr>
        <w:t xml:space="preserve"> is concerned</w:t>
      </w:r>
      <w:r w:rsidRPr="00123388">
        <w:rPr>
          <w:rFonts w:cstheme="minorHAnsi"/>
          <w:color w:val="0D0D0D" w:themeColor="text1" w:themeTint="F2"/>
          <w:sz w:val="24"/>
          <w:szCs w:val="24"/>
        </w:rPr>
        <w:t>, it is important to note that the core functionalities will be the same</w:t>
      </w:r>
      <w:r w:rsidR="00855CDC" w:rsidRPr="00123388">
        <w:rPr>
          <w:rFonts w:cstheme="minorHAnsi"/>
          <w:color w:val="0D0D0D" w:themeColor="text1" w:themeTint="F2"/>
          <w:sz w:val="24"/>
          <w:szCs w:val="24"/>
        </w:rPr>
        <w:t xml:space="preserve"> but</w:t>
      </w:r>
      <w:r w:rsidRPr="00123388">
        <w:rPr>
          <w:rFonts w:cstheme="minorHAnsi"/>
          <w:color w:val="0D0D0D" w:themeColor="text1" w:themeTint="F2"/>
          <w:sz w:val="24"/>
          <w:szCs w:val="24"/>
        </w:rPr>
        <w:t xml:space="preserve"> </w:t>
      </w:r>
      <w:r w:rsidR="00855CDC" w:rsidRPr="00123388">
        <w:rPr>
          <w:rFonts w:cstheme="minorHAnsi"/>
          <w:color w:val="0D0D0D" w:themeColor="text1" w:themeTint="F2"/>
          <w:sz w:val="24"/>
          <w:szCs w:val="24"/>
        </w:rPr>
        <w:t xml:space="preserve">the addition of </w:t>
      </w:r>
      <w:r w:rsidRPr="00123388">
        <w:rPr>
          <w:rFonts w:cstheme="minorHAnsi"/>
          <w:color w:val="0D0D0D" w:themeColor="text1" w:themeTint="F2"/>
          <w:sz w:val="24"/>
          <w:szCs w:val="24"/>
        </w:rPr>
        <w:t xml:space="preserve">possible </w:t>
      </w:r>
      <w:r w:rsidR="00855CDC" w:rsidRPr="00123388">
        <w:rPr>
          <w:rFonts w:cstheme="minorHAnsi"/>
          <w:color w:val="0D0D0D" w:themeColor="text1" w:themeTint="F2"/>
          <w:sz w:val="24"/>
          <w:szCs w:val="24"/>
        </w:rPr>
        <w:t xml:space="preserve">platform </w:t>
      </w:r>
      <w:r w:rsidR="00B2727C" w:rsidRPr="00123388">
        <w:rPr>
          <w:rFonts w:cstheme="minorHAnsi"/>
          <w:color w:val="0D0D0D" w:themeColor="text1" w:themeTint="F2"/>
          <w:sz w:val="24"/>
          <w:szCs w:val="24"/>
        </w:rPr>
        <w:t>specific functionalities</w:t>
      </w:r>
      <w:r w:rsidR="00855CDC" w:rsidRPr="00123388">
        <w:rPr>
          <w:rFonts w:cstheme="minorHAnsi"/>
          <w:color w:val="0D0D0D" w:themeColor="text1" w:themeTint="F2"/>
          <w:sz w:val="24"/>
          <w:szCs w:val="24"/>
        </w:rPr>
        <w:t xml:space="preserve"> could be there</w:t>
      </w:r>
      <w:r w:rsidRPr="00123388">
        <w:rPr>
          <w:rFonts w:cstheme="minorHAnsi"/>
          <w:color w:val="0D0D0D" w:themeColor="text1" w:themeTint="F2"/>
          <w:sz w:val="24"/>
          <w:szCs w:val="24"/>
        </w:rPr>
        <w:t>. In that way,</w:t>
      </w:r>
      <w:r w:rsidR="00855CDC"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broad range of functionalities can be explored on both platforms together.</w:t>
      </w:r>
    </w:p>
    <w:p w14:paraId="23128BA1" w14:textId="77777777" w:rsidR="00CB314A" w:rsidRPr="00123388" w:rsidRDefault="00CB314A" w:rsidP="007931B4">
      <w:pPr>
        <w:ind w:left="720"/>
        <w:rPr>
          <w:rFonts w:cstheme="minorHAnsi"/>
          <w:color w:val="0D0D0D" w:themeColor="text1" w:themeTint="F2"/>
          <w:sz w:val="24"/>
          <w:szCs w:val="24"/>
        </w:rPr>
      </w:pPr>
    </w:p>
    <w:p w14:paraId="39C441ED" w14:textId="77777777" w:rsidR="00B82812" w:rsidRDefault="00CB314A" w:rsidP="007931B4">
      <w:pPr>
        <w:tabs>
          <w:tab w:val="left" w:pos="284"/>
          <w:tab w:val="left" w:pos="426"/>
        </w:tabs>
        <w:rPr>
          <w:rFonts w:cstheme="minorHAnsi"/>
          <w:color w:val="0D0D0D" w:themeColor="text1" w:themeTint="F2"/>
          <w:sz w:val="28"/>
          <w:szCs w:val="28"/>
        </w:rPr>
      </w:pPr>
      <w:r w:rsidRPr="00123388">
        <w:rPr>
          <w:rFonts w:cstheme="minorHAnsi"/>
          <w:color w:val="0D0D0D" w:themeColor="text1" w:themeTint="F2"/>
          <w:sz w:val="28"/>
          <w:szCs w:val="28"/>
        </w:rPr>
        <w:t xml:space="preserve">      </w:t>
      </w:r>
    </w:p>
    <w:p w14:paraId="6D844B5F" w14:textId="2E7A7C12" w:rsidR="00F43B2D" w:rsidRPr="00123388" w:rsidRDefault="00B2727C" w:rsidP="007931B4">
      <w:pPr>
        <w:tabs>
          <w:tab w:val="left" w:pos="284"/>
          <w:tab w:val="left" w:pos="426"/>
        </w:tabs>
        <w:rPr>
          <w:rFonts w:cstheme="minorHAnsi"/>
          <w:color w:val="0D0D0D" w:themeColor="text1" w:themeTint="F2"/>
          <w:sz w:val="28"/>
          <w:szCs w:val="28"/>
        </w:rPr>
      </w:pPr>
      <w:r w:rsidRPr="00123388">
        <w:rPr>
          <w:rFonts w:cstheme="minorHAnsi"/>
          <w:color w:val="0D0D0D" w:themeColor="text1" w:themeTint="F2"/>
          <w:sz w:val="28"/>
          <w:szCs w:val="28"/>
        </w:rPr>
        <w:lastRenderedPageBreak/>
        <w:t>3.3 Functional</w:t>
      </w:r>
      <w:r w:rsidR="00F43B2D" w:rsidRPr="00123388">
        <w:rPr>
          <w:rFonts w:cstheme="minorHAnsi"/>
          <w:color w:val="0D0D0D" w:themeColor="text1" w:themeTint="F2"/>
          <w:sz w:val="28"/>
          <w:szCs w:val="28"/>
        </w:rPr>
        <w:t xml:space="preserve"> and Data Requirements</w:t>
      </w:r>
    </w:p>
    <w:p w14:paraId="67CEC0FA" w14:textId="2AAF1B28" w:rsidR="00F43B2D" w:rsidRPr="00123388" w:rsidRDefault="001E4888"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The following table elaborates the functional and data requirements.</w:t>
      </w:r>
      <w:r w:rsidR="00BC12F4" w:rsidRPr="00123388">
        <w:rPr>
          <w:rFonts w:cstheme="minorHAnsi"/>
          <w:color w:val="0D0D0D" w:themeColor="text1" w:themeTint="F2"/>
          <w:sz w:val="24"/>
          <w:szCs w:val="24"/>
        </w:rPr>
        <w:t xml:space="preserve"> Since this is an </w:t>
      </w:r>
      <w:r w:rsidR="00CB314A" w:rsidRPr="00123388">
        <w:rPr>
          <w:rFonts w:cstheme="minorHAnsi"/>
          <w:color w:val="0D0D0D" w:themeColor="text1" w:themeTint="F2"/>
          <w:sz w:val="24"/>
          <w:szCs w:val="24"/>
        </w:rPr>
        <w:t xml:space="preserve">    </w:t>
      </w:r>
      <w:r w:rsidR="00BC12F4" w:rsidRPr="00123388">
        <w:rPr>
          <w:rFonts w:cstheme="minorHAnsi"/>
          <w:color w:val="0D0D0D" w:themeColor="text1" w:themeTint="F2"/>
          <w:sz w:val="24"/>
          <w:szCs w:val="24"/>
        </w:rPr>
        <w:t>experimental project, the functional and data requirements may change according to the progress of the product development and will be added accordingly.</w:t>
      </w:r>
    </w:p>
    <w:p w14:paraId="63E208DA" w14:textId="77777777" w:rsidR="0080091B" w:rsidRPr="00123388" w:rsidRDefault="0080091B" w:rsidP="007931B4">
      <w:pPr>
        <w:rPr>
          <w:rFonts w:cstheme="minorHAnsi"/>
          <w:color w:val="0D0D0D" w:themeColor="text1" w:themeTint="F2"/>
          <w:sz w:val="24"/>
          <w:szCs w:val="24"/>
        </w:rPr>
      </w:pPr>
    </w:p>
    <w:tbl>
      <w:tblPr>
        <w:tblStyle w:val="TableGrid"/>
        <w:tblW w:w="9923" w:type="dxa"/>
        <w:tblInd w:w="-5" w:type="dxa"/>
        <w:tblLayout w:type="fixed"/>
        <w:tblLook w:val="04A0" w:firstRow="1" w:lastRow="0" w:firstColumn="1" w:lastColumn="0" w:noHBand="0" w:noVBand="1"/>
      </w:tblPr>
      <w:tblGrid>
        <w:gridCol w:w="709"/>
        <w:gridCol w:w="2552"/>
        <w:gridCol w:w="2835"/>
        <w:gridCol w:w="2693"/>
        <w:gridCol w:w="1134"/>
      </w:tblGrid>
      <w:tr w:rsidR="00123388" w:rsidRPr="00893C68" w14:paraId="3D3BDA20" w14:textId="77777777" w:rsidTr="0029392E">
        <w:tc>
          <w:tcPr>
            <w:tcW w:w="709" w:type="dxa"/>
            <w:shd w:val="clear" w:color="auto" w:fill="A6A6A6" w:themeFill="background1" w:themeFillShade="A6"/>
          </w:tcPr>
          <w:p w14:paraId="4A5B8616" w14:textId="64B95534" w:rsidR="00B30CB1" w:rsidRPr="00893C68" w:rsidRDefault="007931B4" w:rsidP="007931B4">
            <w:pPr>
              <w:rPr>
                <w:b/>
                <w:sz w:val="24"/>
                <w:szCs w:val="24"/>
              </w:rPr>
            </w:pPr>
            <w:r w:rsidRPr="00893C68">
              <w:rPr>
                <w:b/>
                <w:sz w:val="24"/>
                <w:szCs w:val="24"/>
              </w:rPr>
              <w:t>Req #</w:t>
            </w:r>
          </w:p>
        </w:tc>
        <w:tc>
          <w:tcPr>
            <w:tcW w:w="2552" w:type="dxa"/>
            <w:shd w:val="clear" w:color="auto" w:fill="A6A6A6" w:themeFill="background1" w:themeFillShade="A6"/>
          </w:tcPr>
          <w:p w14:paraId="35889797" w14:textId="432A5715" w:rsidR="00B30CB1" w:rsidRPr="00893C68" w:rsidRDefault="00B30CB1" w:rsidP="007931B4">
            <w:pPr>
              <w:rPr>
                <w:b/>
                <w:sz w:val="24"/>
                <w:szCs w:val="24"/>
              </w:rPr>
            </w:pPr>
            <w:r w:rsidRPr="00893C68">
              <w:rPr>
                <w:b/>
                <w:sz w:val="24"/>
                <w:szCs w:val="24"/>
              </w:rPr>
              <w:t>Description</w:t>
            </w:r>
          </w:p>
        </w:tc>
        <w:tc>
          <w:tcPr>
            <w:tcW w:w="2835" w:type="dxa"/>
            <w:shd w:val="clear" w:color="auto" w:fill="A6A6A6" w:themeFill="background1" w:themeFillShade="A6"/>
          </w:tcPr>
          <w:p w14:paraId="542C5C5D" w14:textId="23D83D92" w:rsidR="00B30CB1" w:rsidRPr="00893C68" w:rsidRDefault="00B30CB1" w:rsidP="007931B4">
            <w:pPr>
              <w:rPr>
                <w:b/>
                <w:sz w:val="24"/>
                <w:szCs w:val="24"/>
              </w:rPr>
            </w:pPr>
            <w:r w:rsidRPr="00893C68">
              <w:rPr>
                <w:b/>
                <w:sz w:val="24"/>
                <w:szCs w:val="24"/>
              </w:rPr>
              <w:t>Rationale</w:t>
            </w:r>
          </w:p>
        </w:tc>
        <w:tc>
          <w:tcPr>
            <w:tcW w:w="2693" w:type="dxa"/>
            <w:shd w:val="clear" w:color="auto" w:fill="A6A6A6" w:themeFill="background1" w:themeFillShade="A6"/>
          </w:tcPr>
          <w:p w14:paraId="44E033D3" w14:textId="416EDD83" w:rsidR="00B30CB1" w:rsidRPr="00893C68" w:rsidRDefault="00B30CB1" w:rsidP="007931B4">
            <w:pPr>
              <w:rPr>
                <w:b/>
                <w:sz w:val="24"/>
                <w:szCs w:val="24"/>
              </w:rPr>
            </w:pPr>
            <w:r w:rsidRPr="00893C68">
              <w:rPr>
                <w:b/>
                <w:sz w:val="24"/>
                <w:szCs w:val="24"/>
              </w:rPr>
              <w:t>Fit Criterion</w:t>
            </w:r>
          </w:p>
        </w:tc>
        <w:tc>
          <w:tcPr>
            <w:tcW w:w="1134" w:type="dxa"/>
            <w:shd w:val="clear" w:color="auto" w:fill="A6A6A6" w:themeFill="background1" w:themeFillShade="A6"/>
          </w:tcPr>
          <w:p w14:paraId="68310FE6" w14:textId="011B413E" w:rsidR="00B30CB1" w:rsidRPr="00893C68" w:rsidRDefault="00B30CB1" w:rsidP="007931B4">
            <w:pPr>
              <w:rPr>
                <w:b/>
                <w:sz w:val="24"/>
                <w:szCs w:val="24"/>
              </w:rPr>
            </w:pPr>
            <w:r w:rsidRPr="00893C68">
              <w:rPr>
                <w:b/>
                <w:sz w:val="24"/>
                <w:szCs w:val="24"/>
              </w:rPr>
              <w:t>Priority</w:t>
            </w:r>
          </w:p>
        </w:tc>
      </w:tr>
      <w:tr w:rsidR="00123388" w:rsidRPr="00123388" w14:paraId="04C2C6B0" w14:textId="77777777" w:rsidTr="0029392E">
        <w:tc>
          <w:tcPr>
            <w:tcW w:w="709" w:type="dxa"/>
          </w:tcPr>
          <w:p w14:paraId="4582EAD5" w14:textId="77777777" w:rsidR="00B30CB1" w:rsidRPr="00123388" w:rsidRDefault="00B30CB1" w:rsidP="00913CF3">
            <w:pPr>
              <w:pStyle w:val="ListParagraph"/>
              <w:numPr>
                <w:ilvl w:val="0"/>
                <w:numId w:val="32"/>
              </w:numPr>
              <w:rPr>
                <w:rFonts w:cstheme="minorHAnsi"/>
                <w:color w:val="0D0D0D" w:themeColor="text1" w:themeTint="F2"/>
                <w:sz w:val="24"/>
                <w:szCs w:val="24"/>
                <w:lang w:val="en-IN"/>
              </w:rPr>
            </w:pPr>
          </w:p>
        </w:tc>
        <w:tc>
          <w:tcPr>
            <w:tcW w:w="2552" w:type="dxa"/>
          </w:tcPr>
          <w:p w14:paraId="75DF4577" w14:textId="0A21A645"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Needs to receive notifications regarding important information and messages through voice.</w:t>
            </w:r>
          </w:p>
        </w:tc>
        <w:tc>
          <w:tcPr>
            <w:tcW w:w="2835" w:type="dxa"/>
          </w:tcPr>
          <w:p w14:paraId="1178D461" w14:textId="25C0ACBD"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To be able to know about important information while driving the car without interacting with the mobile. </w:t>
            </w:r>
          </w:p>
        </w:tc>
        <w:tc>
          <w:tcPr>
            <w:tcW w:w="2693" w:type="dxa"/>
          </w:tcPr>
          <w:p w14:paraId="63784150" w14:textId="6FB7278A"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application should be able to give notifications on the car device and read them out to the user</w:t>
            </w:r>
          </w:p>
        </w:tc>
        <w:tc>
          <w:tcPr>
            <w:tcW w:w="1134" w:type="dxa"/>
          </w:tcPr>
          <w:p w14:paraId="176E7D1F" w14:textId="7158E040"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5ECEEDC4" w14:textId="77777777" w:rsidTr="0029392E">
        <w:tc>
          <w:tcPr>
            <w:tcW w:w="709" w:type="dxa"/>
          </w:tcPr>
          <w:p w14:paraId="705EDE4C" w14:textId="77777777" w:rsidR="00B30CB1" w:rsidRPr="00913CF3" w:rsidRDefault="00B30CB1" w:rsidP="00913CF3">
            <w:pPr>
              <w:pStyle w:val="ListParagraph"/>
              <w:numPr>
                <w:ilvl w:val="0"/>
                <w:numId w:val="32"/>
              </w:numPr>
              <w:rPr>
                <w:rFonts w:cstheme="minorHAnsi"/>
                <w:color w:val="0D0D0D" w:themeColor="text1" w:themeTint="F2"/>
                <w:sz w:val="24"/>
                <w:szCs w:val="24"/>
                <w:lang w:val="en-IN"/>
              </w:rPr>
            </w:pPr>
          </w:p>
        </w:tc>
        <w:tc>
          <w:tcPr>
            <w:tcW w:w="2552" w:type="dxa"/>
          </w:tcPr>
          <w:p w14:paraId="06F1800E" w14:textId="4A77C8CB"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Application should be able to take input commands and give output using voice.</w:t>
            </w:r>
          </w:p>
        </w:tc>
        <w:tc>
          <w:tcPr>
            <w:tcW w:w="2835" w:type="dxa"/>
          </w:tcPr>
          <w:p w14:paraId="79CA59AC" w14:textId="77EB496E"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Driver should not be distracted by the use of application.</w:t>
            </w:r>
          </w:p>
        </w:tc>
        <w:tc>
          <w:tcPr>
            <w:tcW w:w="2693" w:type="dxa"/>
          </w:tcPr>
          <w:p w14:paraId="62DF0B5A" w14:textId="45D46462"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devices in use should be compatible with Android/iOS voice recognition features.</w:t>
            </w:r>
          </w:p>
        </w:tc>
        <w:tc>
          <w:tcPr>
            <w:tcW w:w="1134" w:type="dxa"/>
          </w:tcPr>
          <w:p w14:paraId="21C35CE1" w14:textId="057A26DE"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57DBAB1B" w14:textId="77777777" w:rsidTr="0029392E">
        <w:tc>
          <w:tcPr>
            <w:tcW w:w="709" w:type="dxa"/>
          </w:tcPr>
          <w:p w14:paraId="76927419" w14:textId="77777777" w:rsidR="00B30CB1" w:rsidRPr="00913CF3" w:rsidRDefault="00B30CB1" w:rsidP="00913CF3">
            <w:pPr>
              <w:pStyle w:val="ListParagraph"/>
              <w:numPr>
                <w:ilvl w:val="0"/>
                <w:numId w:val="32"/>
              </w:numPr>
              <w:rPr>
                <w:rFonts w:cstheme="minorHAnsi"/>
                <w:color w:val="0D0D0D" w:themeColor="text1" w:themeTint="F2"/>
                <w:sz w:val="24"/>
                <w:szCs w:val="24"/>
                <w:lang w:val="en-IN"/>
              </w:rPr>
            </w:pPr>
          </w:p>
        </w:tc>
        <w:tc>
          <w:tcPr>
            <w:tcW w:w="2552" w:type="dxa"/>
          </w:tcPr>
          <w:p w14:paraId="48F2A326" w14:textId="3DE4E78E"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While driving, user should be able to get information of nearby fields.</w:t>
            </w:r>
          </w:p>
        </w:tc>
        <w:tc>
          <w:tcPr>
            <w:tcW w:w="2835" w:type="dxa"/>
          </w:tcPr>
          <w:p w14:paraId="1F69B4B6" w14:textId="6B51EAC4"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does not need to go outside the car and inspect the field.</w:t>
            </w:r>
          </w:p>
        </w:tc>
        <w:tc>
          <w:tcPr>
            <w:tcW w:w="2693" w:type="dxa"/>
          </w:tcPr>
          <w:p w14:paraId="35465DAB" w14:textId="469C8B92"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John Deere’s API’s have all relevant data and is accessible by the application.</w:t>
            </w:r>
          </w:p>
        </w:tc>
        <w:tc>
          <w:tcPr>
            <w:tcW w:w="1134" w:type="dxa"/>
          </w:tcPr>
          <w:p w14:paraId="678441C2" w14:textId="25403749"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Medium</w:t>
            </w:r>
          </w:p>
        </w:tc>
      </w:tr>
      <w:tr w:rsidR="00123388" w:rsidRPr="00123388" w14:paraId="52E548B5" w14:textId="77777777" w:rsidTr="0029392E">
        <w:tc>
          <w:tcPr>
            <w:tcW w:w="709" w:type="dxa"/>
          </w:tcPr>
          <w:p w14:paraId="318CEBBE" w14:textId="77777777" w:rsidR="00B30CB1" w:rsidRPr="00913CF3" w:rsidRDefault="00B30CB1" w:rsidP="00913CF3">
            <w:pPr>
              <w:pStyle w:val="ListParagraph"/>
              <w:numPr>
                <w:ilvl w:val="0"/>
                <w:numId w:val="32"/>
              </w:numPr>
              <w:rPr>
                <w:rFonts w:cstheme="minorHAnsi"/>
                <w:color w:val="0D0D0D" w:themeColor="text1" w:themeTint="F2"/>
                <w:sz w:val="24"/>
                <w:szCs w:val="24"/>
                <w:lang w:val="en-IN"/>
              </w:rPr>
            </w:pPr>
          </w:p>
        </w:tc>
        <w:tc>
          <w:tcPr>
            <w:tcW w:w="2552" w:type="dxa"/>
          </w:tcPr>
          <w:p w14:paraId="6B5A38D3" w14:textId="58AB0423"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While driving, user sh</w:t>
            </w:r>
            <w:r w:rsidR="0029392E">
              <w:rPr>
                <w:rFonts w:cstheme="minorHAnsi"/>
                <w:color w:val="0D0D0D" w:themeColor="text1" w:themeTint="F2"/>
                <w:sz w:val="24"/>
                <w:szCs w:val="24"/>
                <w:lang w:val="en-IN"/>
              </w:rPr>
              <w:t>ould be able to get information</w:t>
            </w:r>
            <w:r w:rsidRPr="00123388">
              <w:rPr>
                <w:rFonts w:cstheme="minorHAnsi"/>
                <w:color w:val="0D0D0D" w:themeColor="text1" w:themeTint="F2"/>
                <w:sz w:val="24"/>
                <w:szCs w:val="24"/>
                <w:lang w:val="en-IN"/>
              </w:rPr>
              <w:t xml:space="preserve"> about the machines being used in the nearby field.</w:t>
            </w:r>
          </w:p>
        </w:tc>
        <w:tc>
          <w:tcPr>
            <w:tcW w:w="2835" w:type="dxa"/>
          </w:tcPr>
          <w:p w14:paraId="5FCEBA7A" w14:textId="0C3DA301" w:rsidR="004B6D0B" w:rsidRPr="00123388" w:rsidRDefault="00B30CB1" w:rsidP="007931B4">
            <w:pPr>
              <w:pStyle w:val="ListParagraph"/>
              <w:numPr>
                <w:ilvl w:val="0"/>
                <w:numId w:val="31"/>
              </w:num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User does not need to go outside the car and inspect the </w:t>
            </w:r>
            <w:r w:rsidR="0029392E">
              <w:rPr>
                <w:rFonts w:cstheme="minorHAnsi"/>
                <w:color w:val="0D0D0D" w:themeColor="text1" w:themeTint="F2"/>
                <w:sz w:val="24"/>
                <w:szCs w:val="24"/>
                <w:lang w:val="en-IN"/>
              </w:rPr>
              <w:t>machines</w:t>
            </w:r>
            <w:r w:rsidRPr="00123388">
              <w:rPr>
                <w:rFonts w:cstheme="minorHAnsi"/>
                <w:color w:val="0D0D0D" w:themeColor="text1" w:themeTint="F2"/>
                <w:sz w:val="24"/>
                <w:szCs w:val="24"/>
                <w:lang w:val="en-IN"/>
              </w:rPr>
              <w:t xml:space="preserve">. </w:t>
            </w:r>
          </w:p>
          <w:p w14:paraId="7F42E877" w14:textId="6777A187" w:rsidR="00B30CB1" w:rsidRPr="00123388" w:rsidRDefault="00B30CB1" w:rsidP="007931B4">
            <w:pPr>
              <w:pStyle w:val="ListParagraph"/>
              <w:numPr>
                <w:ilvl w:val="0"/>
                <w:numId w:val="31"/>
              </w:numPr>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may want to schedule some tasks or take some notes as per the information he receives regarding the machines</w:t>
            </w:r>
          </w:p>
        </w:tc>
        <w:tc>
          <w:tcPr>
            <w:tcW w:w="2693" w:type="dxa"/>
          </w:tcPr>
          <w:p w14:paraId="44DD1A23" w14:textId="024B96A4"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machine/Equipment information provided by the API in use is accurate.</w:t>
            </w:r>
          </w:p>
        </w:tc>
        <w:tc>
          <w:tcPr>
            <w:tcW w:w="1134" w:type="dxa"/>
          </w:tcPr>
          <w:p w14:paraId="714082C2" w14:textId="53D182AF"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Medium</w:t>
            </w:r>
          </w:p>
        </w:tc>
      </w:tr>
      <w:tr w:rsidR="00123388" w:rsidRPr="00123388" w14:paraId="1040074E" w14:textId="77777777" w:rsidTr="0029392E">
        <w:tc>
          <w:tcPr>
            <w:tcW w:w="709" w:type="dxa"/>
          </w:tcPr>
          <w:p w14:paraId="2B547042" w14:textId="77777777" w:rsidR="00B30CB1" w:rsidRPr="00913CF3" w:rsidRDefault="00B30CB1" w:rsidP="00913CF3">
            <w:pPr>
              <w:pStyle w:val="ListParagraph"/>
              <w:numPr>
                <w:ilvl w:val="0"/>
                <w:numId w:val="32"/>
              </w:numPr>
              <w:rPr>
                <w:rFonts w:cstheme="minorHAnsi"/>
                <w:color w:val="0D0D0D" w:themeColor="text1" w:themeTint="F2"/>
                <w:sz w:val="24"/>
                <w:szCs w:val="24"/>
                <w:lang w:val="en-IN"/>
              </w:rPr>
            </w:pPr>
          </w:p>
        </w:tc>
        <w:tc>
          <w:tcPr>
            <w:tcW w:w="2552" w:type="dxa"/>
          </w:tcPr>
          <w:p w14:paraId="11BE5DDE" w14:textId="5A1D2655" w:rsidR="00B30CB1" w:rsidRPr="00123388" w:rsidRDefault="00B30CB1" w:rsidP="007931B4">
            <w:pPr>
              <w:rPr>
                <w:rFonts w:cstheme="minorHAnsi"/>
                <w:strike/>
                <w:color w:val="0D0D0D" w:themeColor="text1" w:themeTint="F2"/>
                <w:sz w:val="24"/>
                <w:szCs w:val="24"/>
                <w:lang w:val="en-IN"/>
              </w:rPr>
            </w:pPr>
            <w:r w:rsidRPr="00123388">
              <w:rPr>
                <w:rFonts w:cstheme="minorHAnsi"/>
                <w:color w:val="0D0D0D" w:themeColor="text1" w:themeTint="F2"/>
                <w:sz w:val="24"/>
                <w:szCs w:val="24"/>
                <w:lang w:val="en-IN"/>
              </w:rPr>
              <w:t>User should be allowed to take notes vocally</w:t>
            </w:r>
          </w:p>
        </w:tc>
        <w:tc>
          <w:tcPr>
            <w:tcW w:w="2835" w:type="dxa"/>
          </w:tcPr>
          <w:p w14:paraId="4F23D9DA" w14:textId="71C1721C" w:rsidR="00B30CB1" w:rsidRPr="00123388" w:rsidRDefault="00B30CB1" w:rsidP="007931B4">
            <w:pPr>
              <w:rPr>
                <w:rFonts w:cstheme="minorHAnsi"/>
                <w:strike/>
                <w:color w:val="0D0D0D" w:themeColor="text1" w:themeTint="F2"/>
                <w:sz w:val="24"/>
                <w:szCs w:val="24"/>
                <w:lang w:val="en-IN"/>
              </w:rPr>
            </w:pPr>
            <w:r w:rsidRPr="00123388">
              <w:rPr>
                <w:rFonts w:cstheme="minorHAnsi"/>
                <w:color w:val="0D0D0D" w:themeColor="text1" w:themeTint="F2"/>
                <w:sz w:val="24"/>
                <w:szCs w:val="24"/>
                <w:lang w:val="en-IN"/>
              </w:rPr>
              <w:t>User should not be distracted with typing notes while driving and hence minimize screen interaction by taking voice input</w:t>
            </w:r>
          </w:p>
        </w:tc>
        <w:tc>
          <w:tcPr>
            <w:tcW w:w="2693" w:type="dxa"/>
          </w:tcPr>
          <w:p w14:paraId="2D694F9F" w14:textId="25439F99" w:rsidR="00B30CB1" w:rsidRPr="00123388" w:rsidRDefault="00B30CB1" w:rsidP="007931B4">
            <w:pPr>
              <w:rPr>
                <w:rFonts w:cstheme="minorHAnsi"/>
                <w:strike/>
                <w:color w:val="0D0D0D" w:themeColor="text1" w:themeTint="F2"/>
                <w:sz w:val="24"/>
                <w:szCs w:val="24"/>
                <w:lang w:val="en-IN"/>
              </w:rPr>
            </w:pPr>
            <w:r w:rsidRPr="00123388">
              <w:rPr>
                <w:rFonts w:cstheme="minorHAnsi"/>
                <w:color w:val="0D0D0D" w:themeColor="text1" w:themeTint="F2"/>
                <w:sz w:val="24"/>
                <w:szCs w:val="24"/>
                <w:lang w:val="en-IN"/>
              </w:rPr>
              <w:t>The car device in use should be compatible with Android/iOS voice recognition features.</w:t>
            </w:r>
          </w:p>
        </w:tc>
        <w:tc>
          <w:tcPr>
            <w:tcW w:w="1134" w:type="dxa"/>
          </w:tcPr>
          <w:p w14:paraId="3C204EEB" w14:textId="2E4E7B23" w:rsidR="00B30CB1" w:rsidRPr="00123388" w:rsidRDefault="00B30CB1" w:rsidP="007931B4">
            <w:pPr>
              <w:rPr>
                <w:rFonts w:cstheme="minorHAnsi"/>
                <w:strike/>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5B72CE3D" w14:textId="77777777" w:rsidTr="0029392E">
        <w:tc>
          <w:tcPr>
            <w:tcW w:w="709" w:type="dxa"/>
          </w:tcPr>
          <w:p w14:paraId="18495578" w14:textId="77777777" w:rsidR="007931B4" w:rsidRPr="00123388"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5060947D" w14:textId="544879DA"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Application should read out the notes to the user </w:t>
            </w:r>
          </w:p>
        </w:tc>
        <w:tc>
          <w:tcPr>
            <w:tcW w:w="2835" w:type="dxa"/>
          </w:tcPr>
          <w:p w14:paraId="242D6C95" w14:textId="7B777A8E"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User should not be distracted with reading the text off the screen while driving.</w:t>
            </w:r>
          </w:p>
        </w:tc>
        <w:tc>
          <w:tcPr>
            <w:tcW w:w="2693" w:type="dxa"/>
          </w:tcPr>
          <w:p w14:paraId="7DAB5C8D" w14:textId="77777777" w:rsidR="007931B4" w:rsidRPr="00123388" w:rsidRDefault="007931B4" w:rsidP="007931B4">
            <w:pPr>
              <w:rPr>
                <w:rFonts w:cstheme="minorHAnsi"/>
                <w:color w:val="0D0D0D" w:themeColor="text1" w:themeTint="F2"/>
                <w:sz w:val="24"/>
                <w:szCs w:val="24"/>
                <w:lang w:val="en-IN"/>
              </w:rPr>
            </w:pPr>
          </w:p>
        </w:tc>
        <w:tc>
          <w:tcPr>
            <w:tcW w:w="1134" w:type="dxa"/>
          </w:tcPr>
          <w:p w14:paraId="320A97EB" w14:textId="31A59C0A"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34F614F4" w14:textId="77777777" w:rsidTr="0029392E">
        <w:tc>
          <w:tcPr>
            <w:tcW w:w="709" w:type="dxa"/>
          </w:tcPr>
          <w:p w14:paraId="3D172C81" w14:textId="77777777" w:rsidR="007931B4" w:rsidRPr="00123388"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0333AA76" w14:textId="61636499"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Notes added shall be synchronized with JD Database. </w:t>
            </w:r>
          </w:p>
        </w:tc>
        <w:tc>
          <w:tcPr>
            <w:tcW w:w="2835" w:type="dxa"/>
          </w:tcPr>
          <w:p w14:paraId="701F3460" w14:textId="33B44C46"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user can access or refer the notes in a later point of time.</w:t>
            </w:r>
          </w:p>
        </w:tc>
        <w:tc>
          <w:tcPr>
            <w:tcW w:w="2693" w:type="dxa"/>
          </w:tcPr>
          <w:p w14:paraId="782939F7" w14:textId="32849AD4"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notes added by the user is stored in JD database for longer time periods.</w:t>
            </w:r>
          </w:p>
        </w:tc>
        <w:tc>
          <w:tcPr>
            <w:tcW w:w="1134" w:type="dxa"/>
          </w:tcPr>
          <w:p w14:paraId="60A1A9A5" w14:textId="5D3CD957"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Medium</w:t>
            </w:r>
          </w:p>
        </w:tc>
      </w:tr>
      <w:tr w:rsidR="00123388" w:rsidRPr="00123388" w14:paraId="3E84EE32" w14:textId="77777777" w:rsidTr="0029392E">
        <w:tc>
          <w:tcPr>
            <w:tcW w:w="709" w:type="dxa"/>
          </w:tcPr>
          <w:p w14:paraId="24821FBE" w14:textId="77777777" w:rsidR="007931B4" w:rsidRPr="00875710"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62CA4F2F" w14:textId="3D13326C" w:rsidR="007931B4" w:rsidRPr="00875710" w:rsidRDefault="007931B4" w:rsidP="007931B4">
            <w:pPr>
              <w:rPr>
                <w:rFonts w:cstheme="minorHAnsi"/>
                <w:color w:val="0D0D0D" w:themeColor="text1" w:themeTint="F2"/>
                <w:sz w:val="24"/>
                <w:szCs w:val="24"/>
                <w:lang w:val="en-IN"/>
              </w:rPr>
            </w:pPr>
            <w:commentRangeStart w:id="11"/>
            <w:r w:rsidRPr="00875710">
              <w:rPr>
                <w:rFonts w:cstheme="minorHAnsi"/>
                <w:color w:val="0D0D0D" w:themeColor="text1" w:themeTint="F2"/>
                <w:sz w:val="24"/>
                <w:szCs w:val="24"/>
                <w:lang w:val="en-IN"/>
              </w:rPr>
              <w:t xml:space="preserve">All the data given by the user should be geotagged. </w:t>
            </w:r>
            <w:commentRangeEnd w:id="11"/>
            <w:r w:rsidR="00913CF3" w:rsidRPr="00875710">
              <w:rPr>
                <w:rStyle w:val="CommentReference"/>
                <w:lang w:val="en-US"/>
              </w:rPr>
              <w:commentReference w:id="11"/>
            </w:r>
          </w:p>
        </w:tc>
        <w:tc>
          <w:tcPr>
            <w:tcW w:w="2835" w:type="dxa"/>
          </w:tcPr>
          <w:p w14:paraId="064CB3A4" w14:textId="50F4B394" w:rsidR="007931B4" w:rsidRPr="00875710" w:rsidRDefault="007931B4" w:rsidP="007931B4">
            <w:pPr>
              <w:rPr>
                <w:rFonts w:cstheme="minorHAnsi"/>
                <w:color w:val="0D0D0D" w:themeColor="text1" w:themeTint="F2"/>
                <w:sz w:val="24"/>
                <w:szCs w:val="24"/>
                <w:lang w:val="en-IN"/>
              </w:rPr>
            </w:pPr>
            <w:r w:rsidRPr="00875710">
              <w:rPr>
                <w:rFonts w:cstheme="minorHAnsi"/>
                <w:color w:val="0D0D0D" w:themeColor="text1" w:themeTint="F2"/>
                <w:sz w:val="24"/>
                <w:szCs w:val="24"/>
                <w:lang w:val="en-IN"/>
              </w:rPr>
              <w:t>To eliminate the need of checking from where the data originates.</w:t>
            </w:r>
          </w:p>
        </w:tc>
        <w:tc>
          <w:tcPr>
            <w:tcW w:w="2693" w:type="dxa"/>
          </w:tcPr>
          <w:p w14:paraId="47944DD4" w14:textId="569B13EB" w:rsidR="007931B4" w:rsidRPr="00875710" w:rsidRDefault="007931B4" w:rsidP="007931B4">
            <w:pPr>
              <w:rPr>
                <w:rFonts w:cstheme="minorHAnsi"/>
                <w:color w:val="0D0D0D" w:themeColor="text1" w:themeTint="F2"/>
                <w:sz w:val="24"/>
                <w:szCs w:val="24"/>
                <w:lang w:val="en-IN"/>
              </w:rPr>
            </w:pPr>
            <w:r w:rsidRPr="00875710">
              <w:rPr>
                <w:rFonts w:cstheme="minorHAnsi"/>
                <w:color w:val="0D0D0D" w:themeColor="text1" w:themeTint="F2"/>
                <w:sz w:val="24"/>
                <w:szCs w:val="24"/>
                <w:lang w:val="en-IN"/>
              </w:rPr>
              <w:t xml:space="preserve">The devices in use are capable of storing data with the location coordinates. </w:t>
            </w:r>
          </w:p>
        </w:tc>
        <w:tc>
          <w:tcPr>
            <w:tcW w:w="1134" w:type="dxa"/>
          </w:tcPr>
          <w:p w14:paraId="1F7AA126" w14:textId="778CAC75" w:rsidR="007931B4" w:rsidRPr="00875710" w:rsidRDefault="007931B4" w:rsidP="007931B4">
            <w:pPr>
              <w:rPr>
                <w:rFonts w:cstheme="minorHAnsi"/>
                <w:color w:val="0D0D0D" w:themeColor="text1" w:themeTint="F2"/>
                <w:sz w:val="24"/>
                <w:szCs w:val="24"/>
              </w:rPr>
            </w:pPr>
            <w:r w:rsidRPr="00875710">
              <w:rPr>
                <w:rFonts w:cstheme="minorHAnsi"/>
                <w:color w:val="0D0D0D" w:themeColor="text1" w:themeTint="F2"/>
                <w:sz w:val="24"/>
                <w:szCs w:val="24"/>
              </w:rPr>
              <w:t>Medium</w:t>
            </w:r>
          </w:p>
        </w:tc>
      </w:tr>
      <w:tr w:rsidR="00123388" w:rsidRPr="00123388" w14:paraId="533DCD3A" w14:textId="77777777" w:rsidTr="0029392E">
        <w:tc>
          <w:tcPr>
            <w:tcW w:w="709" w:type="dxa"/>
          </w:tcPr>
          <w:p w14:paraId="76F9F5FF" w14:textId="77777777" w:rsidR="007931B4" w:rsidRPr="00123388" w:rsidRDefault="007931B4" w:rsidP="00913CF3">
            <w:pPr>
              <w:pStyle w:val="ListParagraph"/>
              <w:numPr>
                <w:ilvl w:val="0"/>
                <w:numId w:val="32"/>
              </w:numPr>
              <w:rPr>
                <w:rFonts w:cstheme="minorHAnsi"/>
                <w:strike/>
                <w:color w:val="0D0D0D" w:themeColor="text1" w:themeTint="F2"/>
                <w:sz w:val="24"/>
                <w:szCs w:val="24"/>
                <w:lang w:val="en-IN"/>
              </w:rPr>
            </w:pPr>
          </w:p>
        </w:tc>
        <w:tc>
          <w:tcPr>
            <w:tcW w:w="2552" w:type="dxa"/>
          </w:tcPr>
          <w:p w14:paraId="0C8952A5" w14:textId="2F0892F1" w:rsidR="007931B4" w:rsidRPr="00913CF3" w:rsidRDefault="007931B4" w:rsidP="007931B4">
            <w:pPr>
              <w:rPr>
                <w:rFonts w:cstheme="minorHAnsi"/>
                <w:strike/>
                <w:color w:val="0D0D0D" w:themeColor="text1" w:themeTint="F2"/>
                <w:sz w:val="24"/>
                <w:szCs w:val="24"/>
                <w:lang w:val="en-IN"/>
              </w:rPr>
            </w:pPr>
            <w:commentRangeStart w:id="12"/>
            <w:r w:rsidRPr="00913CF3">
              <w:rPr>
                <w:rFonts w:cstheme="minorHAnsi"/>
                <w:strike/>
                <w:color w:val="0D0D0D" w:themeColor="text1" w:themeTint="F2"/>
                <w:sz w:val="24"/>
                <w:szCs w:val="24"/>
                <w:lang w:val="en-IN"/>
              </w:rPr>
              <w:t>Navigation to the fields location.</w:t>
            </w:r>
            <w:commentRangeEnd w:id="12"/>
            <w:r w:rsidR="00913CF3">
              <w:rPr>
                <w:rStyle w:val="CommentReference"/>
                <w:lang w:val="en-US"/>
              </w:rPr>
              <w:commentReference w:id="12"/>
            </w:r>
          </w:p>
        </w:tc>
        <w:tc>
          <w:tcPr>
            <w:tcW w:w="2835" w:type="dxa"/>
          </w:tcPr>
          <w:p w14:paraId="0B343912" w14:textId="629CE4C0" w:rsidR="007931B4" w:rsidRPr="00913CF3" w:rsidRDefault="007931B4" w:rsidP="007931B4">
            <w:pPr>
              <w:rPr>
                <w:rFonts w:cstheme="minorHAnsi"/>
                <w:strike/>
                <w:color w:val="0D0D0D" w:themeColor="text1" w:themeTint="F2"/>
                <w:sz w:val="24"/>
                <w:szCs w:val="24"/>
                <w:lang w:val="en-IN"/>
              </w:rPr>
            </w:pPr>
            <w:r w:rsidRPr="00913CF3">
              <w:rPr>
                <w:rFonts w:cstheme="minorHAnsi"/>
                <w:strike/>
                <w:color w:val="0D0D0D" w:themeColor="text1" w:themeTint="F2"/>
                <w:sz w:val="24"/>
                <w:szCs w:val="24"/>
                <w:lang w:val="en-IN"/>
              </w:rPr>
              <w:t>User does not need to  remember the origins of his fields.</w:t>
            </w:r>
          </w:p>
        </w:tc>
        <w:tc>
          <w:tcPr>
            <w:tcW w:w="2693" w:type="dxa"/>
          </w:tcPr>
          <w:p w14:paraId="6D7E12B2" w14:textId="787A7997" w:rsidR="007931B4" w:rsidRPr="00913CF3" w:rsidRDefault="007931B4" w:rsidP="007931B4">
            <w:pPr>
              <w:rPr>
                <w:rFonts w:cstheme="minorHAnsi"/>
                <w:strike/>
                <w:color w:val="0D0D0D" w:themeColor="text1" w:themeTint="F2"/>
                <w:sz w:val="24"/>
                <w:szCs w:val="24"/>
                <w:lang w:val="en-IN"/>
              </w:rPr>
            </w:pPr>
            <w:r w:rsidRPr="00913CF3">
              <w:rPr>
                <w:rFonts w:cstheme="minorHAnsi"/>
                <w:strike/>
                <w:color w:val="0D0D0D" w:themeColor="text1" w:themeTint="F2"/>
                <w:sz w:val="24"/>
                <w:szCs w:val="24"/>
                <w:lang w:val="en-IN"/>
              </w:rPr>
              <w:t>The location collection of device in use is accurate and have access to devices maps applications.</w:t>
            </w:r>
          </w:p>
        </w:tc>
        <w:tc>
          <w:tcPr>
            <w:tcW w:w="1134" w:type="dxa"/>
          </w:tcPr>
          <w:p w14:paraId="18A0287C" w14:textId="63DF9B7B" w:rsidR="007931B4" w:rsidRPr="00913CF3" w:rsidRDefault="007931B4" w:rsidP="007931B4">
            <w:pPr>
              <w:rPr>
                <w:rFonts w:cstheme="minorHAnsi"/>
                <w:strike/>
                <w:color w:val="0D0D0D" w:themeColor="text1" w:themeTint="F2"/>
                <w:sz w:val="24"/>
                <w:szCs w:val="24"/>
              </w:rPr>
            </w:pPr>
            <w:r w:rsidRPr="00913CF3">
              <w:rPr>
                <w:rFonts w:cstheme="minorHAnsi"/>
                <w:strike/>
                <w:color w:val="0D0D0D" w:themeColor="text1" w:themeTint="F2"/>
                <w:sz w:val="24"/>
                <w:szCs w:val="24"/>
              </w:rPr>
              <w:t>Low</w:t>
            </w:r>
          </w:p>
        </w:tc>
      </w:tr>
      <w:tr w:rsidR="00123388" w:rsidRPr="00123388" w14:paraId="54E88734" w14:textId="77777777" w:rsidTr="0029392E">
        <w:tc>
          <w:tcPr>
            <w:tcW w:w="709" w:type="dxa"/>
          </w:tcPr>
          <w:p w14:paraId="56F39928" w14:textId="77777777" w:rsidR="007931B4" w:rsidRPr="00123388"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001FC3DC" w14:textId="6E5F3EA8"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When the data connectivity is limited, store the data in local device and upload when back online.</w:t>
            </w:r>
          </w:p>
        </w:tc>
        <w:tc>
          <w:tcPr>
            <w:tcW w:w="2835" w:type="dxa"/>
          </w:tcPr>
          <w:p w14:paraId="5DA96DDE" w14:textId="4DF95E44"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user can use the product in locations with poor internet connection or of no connectivity.</w:t>
            </w:r>
          </w:p>
        </w:tc>
        <w:tc>
          <w:tcPr>
            <w:tcW w:w="2693" w:type="dxa"/>
          </w:tcPr>
          <w:p w14:paraId="47E8B82A" w14:textId="482856B7"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devices in use has storage capacity.</w:t>
            </w:r>
          </w:p>
        </w:tc>
        <w:tc>
          <w:tcPr>
            <w:tcW w:w="1134" w:type="dxa"/>
          </w:tcPr>
          <w:p w14:paraId="45EDF54E" w14:textId="37BFB643"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0A0F189E" w14:textId="77777777" w:rsidTr="0029392E">
        <w:tc>
          <w:tcPr>
            <w:tcW w:w="709" w:type="dxa"/>
          </w:tcPr>
          <w:p w14:paraId="048E80E8" w14:textId="77777777" w:rsidR="007931B4" w:rsidRPr="0029392E" w:rsidRDefault="007931B4" w:rsidP="007931B4">
            <w:pPr>
              <w:pStyle w:val="ListParagraph"/>
              <w:numPr>
                <w:ilvl w:val="0"/>
                <w:numId w:val="32"/>
              </w:numPr>
              <w:rPr>
                <w:rFonts w:cstheme="minorHAnsi"/>
                <w:color w:val="0D0D0D" w:themeColor="text1" w:themeTint="F2"/>
                <w:sz w:val="24"/>
                <w:szCs w:val="24"/>
                <w:lang w:val="en-IN"/>
              </w:rPr>
            </w:pPr>
          </w:p>
        </w:tc>
        <w:tc>
          <w:tcPr>
            <w:tcW w:w="2552" w:type="dxa"/>
          </w:tcPr>
          <w:p w14:paraId="08A9BEEE" w14:textId="5A47838C"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App should provide synchronization between Local Database and API</w:t>
            </w:r>
          </w:p>
        </w:tc>
        <w:tc>
          <w:tcPr>
            <w:tcW w:w="2835" w:type="dxa"/>
          </w:tcPr>
          <w:p w14:paraId="730E6761" w14:textId="2EFC99CD"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Changes made in Local Database should be reflected in API and vice versa</w:t>
            </w:r>
          </w:p>
        </w:tc>
        <w:tc>
          <w:tcPr>
            <w:tcW w:w="2693" w:type="dxa"/>
          </w:tcPr>
          <w:p w14:paraId="0AA0F9EA" w14:textId="2CAF76B6"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APIs and Database should be synced so that no information is lost or is redundant</w:t>
            </w:r>
          </w:p>
        </w:tc>
        <w:tc>
          <w:tcPr>
            <w:tcW w:w="1134" w:type="dxa"/>
          </w:tcPr>
          <w:p w14:paraId="5CA03B48" w14:textId="3925D61A" w:rsidR="007931B4" w:rsidRPr="0029392E" w:rsidRDefault="007931B4" w:rsidP="007931B4">
            <w:pPr>
              <w:rPr>
                <w:rFonts w:cstheme="minorHAnsi"/>
                <w:color w:val="0D0D0D" w:themeColor="text1" w:themeTint="F2"/>
                <w:sz w:val="24"/>
                <w:szCs w:val="24"/>
                <w:lang w:val="en-IN"/>
              </w:rPr>
            </w:pPr>
            <w:r w:rsidRPr="0029392E">
              <w:rPr>
                <w:rFonts w:cstheme="minorHAnsi"/>
                <w:color w:val="0D0D0D" w:themeColor="text1" w:themeTint="F2"/>
                <w:sz w:val="24"/>
                <w:szCs w:val="24"/>
                <w:lang w:val="en-IN"/>
              </w:rPr>
              <w:t>High</w:t>
            </w:r>
          </w:p>
        </w:tc>
      </w:tr>
    </w:tbl>
    <w:p w14:paraId="71EEE7DA" w14:textId="77777777" w:rsidR="00331B9B" w:rsidRPr="00123388" w:rsidRDefault="00331B9B" w:rsidP="007931B4">
      <w:pPr>
        <w:rPr>
          <w:rFonts w:cstheme="minorHAnsi"/>
          <w:color w:val="0D0D0D" w:themeColor="text1" w:themeTint="F2"/>
          <w:sz w:val="24"/>
          <w:szCs w:val="24"/>
        </w:rPr>
      </w:pPr>
    </w:p>
    <w:p w14:paraId="5A141161" w14:textId="30C7A35F" w:rsidR="00C27A45" w:rsidRPr="00123388" w:rsidRDefault="00676863" w:rsidP="00452764">
      <w:pPr>
        <w:jc w:val="both"/>
        <w:rPr>
          <w:rFonts w:cstheme="minorHAnsi"/>
          <w:color w:val="0D0D0D" w:themeColor="text1" w:themeTint="F2"/>
          <w:sz w:val="24"/>
          <w:szCs w:val="24"/>
        </w:rPr>
      </w:pPr>
      <w:r w:rsidRPr="00123388">
        <w:rPr>
          <w:rFonts w:cstheme="minorHAnsi"/>
          <w:color w:val="0D0D0D" w:themeColor="text1" w:themeTint="F2"/>
          <w:sz w:val="24"/>
          <w:szCs w:val="24"/>
        </w:rPr>
        <w:br w:type="page"/>
      </w:r>
      <w:r w:rsidR="00C46B53" w:rsidRPr="00123388">
        <w:rPr>
          <w:rFonts w:cstheme="minorHAnsi"/>
          <w:color w:val="0D0D0D" w:themeColor="text1" w:themeTint="F2"/>
          <w:sz w:val="32"/>
          <w:szCs w:val="32"/>
        </w:rPr>
        <w:lastRenderedPageBreak/>
        <w:t xml:space="preserve">4. </w:t>
      </w:r>
      <w:bookmarkStart w:id="14" w:name="NonFunctional"/>
      <w:r w:rsidR="00C27A45" w:rsidRPr="00123388">
        <w:rPr>
          <w:rFonts w:cstheme="minorHAnsi"/>
          <w:color w:val="0D0D0D" w:themeColor="text1" w:themeTint="F2"/>
          <w:sz w:val="32"/>
          <w:szCs w:val="32"/>
        </w:rPr>
        <w:t>Non-Functional Requirements</w:t>
      </w:r>
      <w:bookmarkEnd w:id="14"/>
    </w:p>
    <w:p w14:paraId="4EEB93C0" w14:textId="44F9D482" w:rsidR="00C27A45" w:rsidRPr="00123388" w:rsidRDefault="00895F7A" w:rsidP="00452764">
      <w:pPr>
        <w:pStyle w:val="ListParagraph"/>
        <w:numPr>
          <w:ilvl w:val="1"/>
          <w:numId w:val="19"/>
        </w:numPr>
        <w:jc w:val="both"/>
        <w:rPr>
          <w:rFonts w:cstheme="minorHAnsi"/>
          <w:color w:val="0D0D0D" w:themeColor="text1" w:themeTint="F2"/>
          <w:sz w:val="28"/>
          <w:szCs w:val="28"/>
        </w:rPr>
      </w:pPr>
      <w:r w:rsidRPr="00123388">
        <w:rPr>
          <w:rFonts w:cstheme="minorHAnsi"/>
          <w:color w:val="0D0D0D" w:themeColor="text1" w:themeTint="F2"/>
          <w:sz w:val="28"/>
          <w:szCs w:val="28"/>
        </w:rPr>
        <w:t xml:space="preserve"> </w:t>
      </w:r>
      <w:r w:rsidR="00C27A45" w:rsidRPr="00123388">
        <w:rPr>
          <w:rFonts w:cstheme="minorHAnsi"/>
          <w:color w:val="0D0D0D" w:themeColor="text1" w:themeTint="F2"/>
          <w:sz w:val="28"/>
          <w:szCs w:val="28"/>
        </w:rPr>
        <w:t>Look and Feel Requirement:</w:t>
      </w:r>
    </w:p>
    <w:p w14:paraId="348DB538" w14:textId="4A5C445E" w:rsidR="00C27A45" w:rsidRPr="0029392E" w:rsidRDefault="008332B0" w:rsidP="0029392E">
      <w:pPr>
        <w:pStyle w:val="ListParagraph"/>
        <w:numPr>
          <w:ilvl w:val="2"/>
          <w:numId w:val="20"/>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   </w:t>
      </w:r>
      <w:r w:rsidR="00C27A45" w:rsidRPr="00123388">
        <w:rPr>
          <w:rFonts w:cstheme="minorHAnsi"/>
          <w:color w:val="0D0D0D" w:themeColor="text1" w:themeTint="F2"/>
          <w:sz w:val="24"/>
          <w:szCs w:val="24"/>
        </w:rPr>
        <w:t xml:space="preserve">The product shall comply with </w:t>
      </w:r>
      <w:r w:rsidR="007931B4" w:rsidRPr="00123388">
        <w:rPr>
          <w:rFonts w:cstheme="minorHAnsi"/>
          <w:color w:val="0D0D0D" w:themeColor="text1" w:themeTint="F2"/>
          <w:sz w:val="24"/>
          <w:szCs w:val="24"/>
        </w:rPr>
        <w:t xml:space="preserve">the </w:t>
      </w:r>
      <w:r w:rsidR="00C27A45" w:rsidRPr="00123388">
        <w:rPr>
          <w:rFonts w:cstheme="minorHAnsi"/>
          <w:color w:val="0D0D0D" w:themeColor="text1" w:themeTint="F2"/>
          <w:sz w:val="24"/>
          <w:szCs w:val="24"/>
        </w:rPr>
        <w:t>corporate branding standards which will be given by John Deere.</w:t>
      </w:r>
    </w:p>
    <w:p w14:paraId="1F4121C5" w14:textId="1BE7DEB4" w:rsidR="00C27A45" w:rsidRPr="00123388" w:rsidRDefault="00C27A45" w:rsidP="00452764">
      <w:pPr>
        <w:pStyle w:val="ListParagraph"/>
        <w:numPr>
          <w:ilvl w:val="2"/>
          <w:numId w:val="20"/>
        </w:numPr>
        <w:jc w:val="both"/>
        <w:rPr>
          <w:rFonts w:cstheme="minorHAnsi"/>
          <w:color w:val="0D0D0D" w:themeColor="text1" w:themeTint="F2"/>
          <w:sz w:val="24"/>
          <w:szCs w:val="24"/>
        </w:rPr>
      </w:pPr>
      <w:r w:rsidRPr="00123388">
        <w:rPr>
          <w:rFonts w:cstheme="minorHAnsi"/>
          <w:color w:val="0D0D0D" w:themeColor="text1" w:themeTint="F2"/>
          <w:sz w:val="24"/>
          <w:szCs w:val="24"/>
        </w:rPr>
        <w:t>The look of the product used in cars shall not be distractive to the driver and follow the Android Auto / Apple CarPlay product design guidelines.</w:t>
      </w:r>
    </w:p>
    <w:p w14:paraId="2957623A" w14:textId="77777777" w:rsidR="00A553A2" w:rsidRPr="00123388" w:rsidRDefault="00A553A2" w:rsidP="00452764">
      <w:pPr>
        <w:pStyle w:val="ListParagraph"/>
        <w:ind w:left="1440"/>
        <w:jc w:val="both"/>
        <w:rPr>
          <w:rFonts w:cstheme="minorHAnsi"/>
          <w:color w:val="0D0D0D" w:themeColor="text1" w:themeTint="F2"/>
          <w:sz w:val="24"/>
          <w:szCs w:val="24"/>
        </w:rPr>
      </w:pPr>
    </w:p>
    <w:p w14:paraId="5BF0CAEC" w14:textId="77777777" w:rsidR="004B6D0B" w:rsidRPr="00123388" w:rsidRDefault="00C27A45" w:rsidP="00452764">
      <w:pPr>
        <w:pStyle w:val="ListParagraph"/>
        <w:numPr>
          <w:ilvl w:val="1"/>
          <w:numId w:val="20"/>
        </w:numPr>
        <w:jc w:val="both"/>
        <w:rPr>
          <w:rFonts w:cstheme="minorHAnsi"/>
          <w:color w:val="0D0D0D" w:themeColor="text1" w:themeTint="F2"/>
          <w:sz w:val="28"/>
          <w:szCs w:val="28"/>
        </w:rPr>
      </w:pPr>
      <w:r w:rsidRPr="00123388">
        <w:rPr>
          <w:rFonts w:cstheme="minorHAnsi"/>
          <w:color w:val="0D0D0D" w:themeColor="text1" w:themeTint="F2"/>
          <w:sz w:val="28"/>
          <w:szCs w:val="28"/>
        </w:rPr>
        <w:t>Usability Requirement:</w:t>
      </w:r>
    </w:p>
    <w:p w14:paraId="7F4AFCCC" w14:textId="259EE62B"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The product shall be readily available to use in b</w:t>
      </w:r>
      <w:r w:rsidR="004B6D0B" w:rsidRPr="00123388">
        <w:rPr>
          <w:rFonts w:cstheme="minorHAnsi"/>
          <w:color w:val="0D0D0D" w:themeColor="text1" w:themeTint="F2"/>
          <w:sz w:val="24"/>
          <w:szCs w:val="24"/>
        </w:rPr>
        <w:t>oth smartphones and car devices.</w:t>
      </w:r>
    </w:p>
    <w:p w14:paraId="5EDC2386" w14:textId="77777777" w:rsidR="004B6D0B" w:rsidRPr="00123388" w:rsidRDefault="007931B4" w:rsidP="00452764">
      <w:pPr>
        <w:pStyle w:val="ListParagraph"/>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Important</w:t>
      </w:r>
      <w:r w:rsidR="00C27A45" w:rsidRPr="00123388">
        <w:rPr>
          <w:rFonts w:cstheme="minorHAnsi"/>
          <w:color w:val="0D0D0D" w:themeColor="text1" w:themeTint="F2"/>
          <w:sz w:val="24"/>
          <w:szCs w:val="24"/>
        </w:rPr>
        <w:t xml:space="preserve"> notifications</w:t>
      </w:r>
      <w:r w:rsidR="0095754D" w:rsidRPr="00123388">
        <w:rPr>
          <w:rFonts w:cstheme="minorHAnsi"/>
          <w:color w:val="0D0D0D" w:themeColor="text1" w:themeTint="F2"/>
          <w:sz w:val="24"/>
          <w:szCs w:val="24"/>
        </w:rPr>
        <w:t xml:space="preserve"> regarding the fields</w:t>
      </w:r>
      <w:r w:rsidR="00C27A45" w:rsidRPr="00123388">
        <w:rPr>
          <w:rFonts w:cstheme="minorHAnsi"/>
          <w:color w:val="0D0D0D" w:themeColor="text1" w:themeTint="F2"/>
          <w:sz w:val="24"/>
          <w:szCs w:val="24"/>
        </w:rPr>
        <w:t xml:space="preserve"> shall be </w:t>
      </w:r>
      <w:r w:rsidR="00477CDD" w:rsidRPr="00123388">
        <w:rPr>
          <w:rFonts w:cstheme="minorHAnsi"/>
          <w:color w:val="0D0D0D" w:themeColor="text1" w:themeTint="F2"/>
          <w:sz w:val="24"/>
          <w:szCs w:val="24"/>
        </w:rPr>
        <w:t xml:space="preserve">displayed when the </w:t>
      </w:r>
      <w:r w:rsidR="008332B0" w:rsidRPr="00123388">
        <w:rPr>
          <w:rFonts w:cstheme="minorHAnsi"/>
          <w:color w:val="0D0D0D" w:themeColor="text1" w:themeTint="F2"/>
          <w:sz w:val="24"/>
          <w:szCs w:val="24"/>
        </w:rPr>
        <w:t xml:space="preserve">         </w:t>
      </w:r>
      <w:r w:rsidR="00A17818"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device (</w:t>
      </w:r>
      <w:r w:rsidR="00477CDD" w:rsidRPr="00123388">
        <w:rPr>
          <w:rFonts w:cstheme="minorHAnsi"/>
          <w:color w:val="0D0D0D" w:themeColor="text1" w:themeTint="F2"/>
          <w:sz w:val="24"/>
          <w:szCs w:val="24"/>
        </w:rPr>
        <w:t>phone and car play) starts.</w:t>
      </w:r>
    </w:p>
    <w:p w14:paraId="01CF9D17" w14:textId="6FD9DC95"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Possibly</w:t>
      </w:r>
      <w:r w:rsidR="00895F7A" w:rsidRPr="00123388">
        <w:rPr>
          <w:rFonts w:cstheme="minorHAnsi"/>
          <w:color w:val="0D0D0D" w:themeColor="text1" w:themeTint="F2"/>
          <w:sz w:val="24"/>
          <w:szCs w:val="24"/>
        </w:rPr>
        <w:t>,</w:t>
      </w:r>
      <w:r w:rsidRPr="00123388">
        <w:rPr>
          <w:rFonts w:cstheme="minorHAnsi"/>
          <w:color w:val="0D0D0D" w:themeColor="text1" w:themeTint="F2"/>
          <w:sz w:val="24"/>
          <w:szCs w:val="24"/>
        </w:rPr>
        <w:t xml:space="preserve"> the product </w:t>
      </w:r>
      <w:r w:rsidR="00C52BFE" w:rsidRPr="00123388">
        <w:rPr>
          <w:rFonts w:cstheme="minorHAnsi"/>
          <w:color w:val="0D0D0D" w:themeColor="text1" w:themeTint="F2"/>
          <w:sz w:val="24"/>
          <w:szCs w:val="24"/>
        </w:rPr>
        <w:t xml:space="preserve">should be simple enough in language context so </w:t>
      </w:r>
      <w:r w:rsidR="00895F7A" w:rsidRPr="00123388">
        <w:rPr>
          <w:rFonts w:cstheme="minorHAnsi"/>
          <w:color w:val="0D0D0D" w:themeColor="text1" w:themeTint="F2"/>
          <w:sz w:val="24"/>
          <w:szCs w:val="24"/>
        </w:rPr>
        <w:t>that people</w:t>
      </w:r>
      <w:r w:rsidRPr="00123388">
        <w:rPr>
          <w:rFonts w:cstheme="minorHAnsi"/>
          <w:color w:val="0D0D0D" w:themeColor="text1" w:themeTint="F2"/>
          <w:sz w:val="24"/>
          <w:szCs w:val="24"/>
        </w:rPr>
        <w:t xml:space="preserve"> with limited understanding of English</w:t>
      </w:r>
      <w:r w:rsidR="00C52BFE" w:rsidRPr="00123388">
        <w:rPr>
          <w:rFonts w:cstheme="minorHAnsi"/>
          <w:color w:val="0D0D0D" w:themeColor="text1" w:themeTint="F2"/>
          <w:sz w:val="24"/>
          <w:szCs w:val="24"/>
        </w:rPr>
        <w:t xml:space="preserve"> face no difficulty. </w:t>
      </w:r>
    </w:p>
    <w:p w14:paraId="2647763D" w14:textId="77777777"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shall use symbols and words that are naturally understandable by the farming community.</w:t>
      </w:r>
    </w:p>
    <w:p w14:paraId="7EB3498D" w14:textId="77777777" w:rsidR="004B6D0B" w:rsidRPr="00123388" w:rsidRDefault="00C27A45" w:rsidP="00452764">
      <w:pPr>
        <w:pStyle w:val="ListParagraph"/>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shall hide the details of its construction from the user.</w:t>
      </w:r>
    </w:p>
    <w:p w14:paraId="2E638313" w14:textId="77777777" w:rsidR="004B6D0B" w:rsidRPr="0029392E" w:rsidRDefault="00C27A45" w:rsidP="00452764">
      <w:pPr>
        <w:pStyle w:val="ListParagraph"/>
        <w:numPr>
          <w:ilvl w:val="2"/>
          <w:numId w:val="20"/>
        </w:numPr>
        <w:jc w:val="both"/>
        <w:rPr>
          <w:rFonts w:cstheme="minorHAnsi"/>
          <w:color w:val="0D0D0D" w:themeColor="text1" w:themeTint="F2"/>
          <w:sz w:val="28"/>
          <w:szCs w:val="28"/>
        </w:rPr>
      </w:pPr>
      <w:r w:rsidRPr="0029392E">
        <w:rPr>
          <w:rFonts w:eastAsia="Times New Roman" w:cstheme="minorHAnsi"/>
          <w:color w:val="0D0D0D" w:themeColor="text1" w:themeTint="F2"/>
          <w:sz w:val="24"/>
          <w:szCs w:val="24"/>
          <w:lang w:val="en-IN" w:eastAsia="en-GB"/>
        </w:rPr>
        <w:t>The product is not concerned with the users with disabilities as of now.</w:t>
      </w:r>
    </w:p>
    <w:p w14:paraId="26BBFEFA" w14:textId="77777777" w:rsidR="004B6D0B" w:rsidRPr="0029392E" w:rsidRDefault="00841C15" w:rsidP="00452764">
      <w:pPr>
        <w:pStyle w:val="ListParagraph"/>
        <w:numPr>
          <w:ilvl w:val="2"/>
          <w:numId w:val="20"/>
        </w:numPr>
        <w:jc w:val="both"/>
        <w:rPr>
          <w:rFonts w:cstheme="minorHAnsi"/>
          <w:color w:val="0D0D0D" w:themeColor="text1" w:themeTint="F2"/>
          <w:sz w:val="28"/>
          <w:szCs w:val="28"/>
        </w:rPr>
      </w:pPr>
      <w:r w:rsidRPr="0029392E">
        <w:rPr>
          <w:rFonts w:eastAsia="Times New Roman" w:cstheme="minorHAnsi"/>
          <w:color w:val="0D0D0D" w:themeColor="text1" w:themeTint="F2"/>
          <w:sz w:val="24"/>
          <w:szCs w:val="24"/>
          <w:lang w:val="en-IN" w:eastAsia="en-GB"/>
        </w:rPr>
        <w:t>The system should be able to recognize voice commands even to open the application without touching screen or pressing button when the hands-off functionality on the device is switched on.</w:t>
      </w:r>
    </w:p>
    <w:p w14:paraId="6CD4E1B5" w14:textId="245A7F17" w:rsidR="00895F7A" w:rsidRPr="0029392E" w:rsidRDefault="00655F4C" w:rsidP="00452764">
      <w:pPr>
        <w:pStyle w:val="ListParagraph"/>
        <w:numPr>
          <w:ilvl w:val="2"/>
          <w:numId w:val="20"/>
        </w:numPr>
        <w:jc w:val="both"/>
        <w:rPr>
          <w:rFonts w:cstheme="minorHAnsi"/>
          <w:color w:val="0D0D0D" w:themeColor="text1" w:themeTint="F2"/>
          <w:sz w:val="28"/>
          <w:szCs w:val="28"/>
        </w:rPr>
      </w:pPr>
      <w:r w:rsidRPr="0029392E">
        <w:rPr>
          <w:color w:val="0D0D0D" w:themeColor="text1" w:themeTint="F2"/>
          <w:sz w:val="24"/>
          <w:szCs w:val="24"/>
        </w:rPr>
        <w:t>The system should be able to respond to voice commands even when the app is currently not running. (</w:t>
      </w:r>
      <w:r w:rsidR="00022AD5" w:rsidRPr="0029392E">
        <w:rPr>
          <w:color w:val="0D0D0D" w:themeColor="text1" w:themeTint="F2"/>
          <w:sz w:val="24"/>
          <w:szCs w:val="24"/>
        </w:rPr>
        <w:t xml:space="preserve">By </w:t>
      </w:r>
      <w:r w:rsidRPr="0029392E">
        <w:rPr>
          <w:color w:val="0D0D0D" w:themeColor="text1" w:themeTint="F2"/>
          <w:sz w:val="24"/>
          <w:szCs w:val="24"/>
        </w:rPr>
        <w:t>implement</w:t>
      </w:r>
      <w:r w:rsidR="00022AD5" w:rsidRPr="0029392E">
        <w:rPr>
          <w:color w:val="0D0D0D" w:themeColor="text1" w:themeTint="F2"/>
          <w:sz w:val="24"/>
          <w:szCs w:val="24"/>
        </w:rPr>
        <w:t>ing</w:t>
      </w:r>
      <w:r w:rsidRPr="0029392E">
        <w:rPr>
          <w:color w:val="0D0D0D" w:themeColor="text1" w:themeTint="F2"/>
          <w:sz w:val="24"/>
          <w:szCs w:val="24"/>
        </w:rPr>
        <w:t xml:space="preserve"> a service running in the background)</w:t>
      </w:r>
    </w:p>
    <w:p w14:paraId="3ECA5EB6" w14:textId="77777777" w:rsidR="00895F7A" w:rsidRPr="00123388" w:rsidRDefault="00895F7A" w:rsidP="00452764">
      <w:pPr>
        <w:pStyle w:val="ListParagraph"/>
        <w:ind w:left="1440"/>
        <w:jc w:val="both"/>
        <w:rPr>
          <w:rFonts w:cstheme="minorHAnsi"/>
          <w:color w:val="0D0D0D" w:themeColor="text1" w:themeTint="F2"/>
          <w:sz w:val="28"/>
          <w:szCs w:val="28"/>
        </w:rPr>
      </w:pPr>
    </w:p>
    <w:p w14:paraId="13EA836C" w14:textId="75E4FD43" w:rsidR="00C27A45" w:rsidRPr="00123388" w:rsidRDefault="00C27A45" w:rsidP="00452764">
      <w:pPr>
        <w:pStyle w:val="ListParagraph"/>
        <w:numPr>
          <w:ilvl w:val="1"/>
          <w:numId w:val="20"/>
        </w:numPr>
        <w:jc w:val="both"/>
        <w:rPr>
          <w:rFonts w:cstheme="minorHAnsi"/>
          <w:color w:val="0D0D0D" w:themeColor="text1" w:themeTint="F2"/>
          <w:sz w:val="28"/>
          <w:szCs w:val="28"/>
        </w:rPr>
      </w:pPr>
      <w:r w:rsidRPr="00123388">
        <w:rPr>
          <w:rFonts w:cstheme="minorHAnsi"/>
          <w:color w:val="0D0D0D" w:themeColor="text1" w:themeTint="F2"/>
          <w:sz w:val="28"/>
          <w:szCs w:val="28"/>
        </w:rPr>
        <w:t>Performance Requirements</w:t>
      </w:r>
    </w:p>
    <w:p w14:paraId="1DE10641"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consider the working conditions with low network bandwidth.</w:t>
      </w:r>
    </w:p>
    <w:p w14:paraId="300A66BF" w14:textId="6742521E"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There </w:t>
      </w:r>
      <w:r w:rsidR="00F730FF" w:rsidRPr="00123388">
        <w:rPr>
          <w:rFonts w:cstheme="minorHAnsi"/>
          <w:color w:val="0D0D0D" w:themeColor="text1" w:themeTint="F2"/>
          <w:sz w:val="24"/>
          <w:szCs w:val="24"/>
        </w:rPr>
        <w:t xml:space="preserve">shall </w:t>
      </w:r>
      <w:r w:rsidRPr="00123388">
        <w:rPr>
          <w:rFonts w:cstheme="minorHAnsi"/>
          <w:color w:val="0D0D0D" w:themeColor="text1" w:themeTint="F2"/>
          <w:sz w:val="24"/>
          <w:szCs w:val="24"/>
        </w:rPr>
        <w:t>be provisions for storing data w</w:t>
      </w:r>
      <w:r w:rsidR="00895F7A" w:rsidRPr="00123388">
        <w:rPr>
          <w:rFonts w:cstheme="minorHAnsi"/>
          <w:color w:val="0D0D0D" w:themeColor="text1" w:themeTint="F2"/>
          <w:sz w:val="24"/>
          <w:szCs w:val="24"/>
        </w:rPr>
        <w:t>ith</w:t>
      </w:r>
      <w:r w:rsidRPr="00123388">
        <w:rPr>
          <w:rFonts w:cstheme="minorHAnsi"/>
          <w:color w:val="0D0D0D" w:themeColor="text1" w:themeTint="F2"/>
          <w:sz w:val="24"/>
          <w:szCs w:val="24"/>
        </w:rPr>
        <w:t xml:space="preserve"> poor data connectivity and upload data automatically while back online.</w:t>
      </w:r>
    </w:p>
    <w:p w14:paraId="0621C113" w14:textId="76EF507A"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w:t>
      </w:r>
      <w:r w:rsidR="00F730FF" w:rsidRPr="00123388">
        <w:rPr>
          <w:rFonts w:cstheme="minorHAnsi"/>
          <w:color w:val="0D0D0D" w:themeColor="text1" w:themeTint="F2"/>
          <w:sz w:val="24"/>
          <w:szCs w:val="24"/>
        </w:rPr>
        <w:t xml:space="preserve">shall </w:t>
      </w:r>
      <w:r w:rsidRPr="00123388">
        <w:rPr>
          <w:rFonts w:cstheme="minorHAnsi"/>
          <w:color w:val="0D0D0D" w:themeColor="text1" w:themeTint="F2"/>
          <w:sz w:val="24"/>
          <w:szCs w:val="24"/>
        </w:rPr>
        <w:t>consider the limited usage of internet data</w:t>
      </w:r>
      <w:r w:rsidR="0095754D" w:rsidRPr="00123388">
        <w:rPr>
          <w:rFonts w:cstheme="minorHAnsi"/>
          <w:color w:val="0D0D0D" w:themeColor="text1" w:themeTint="F2"/>
          <w:sz w:val="24"/>
          <w:szCs w:val="24"/>
        </w:rPr>
        <w:t>.</w:t>
      </w:r>
    </w:p>
    <w:p w14:paraId="55EF3E72" w14:textId="77777777" w:rsidR="00895F7A" w:rsidRPr="00123388" w:rsidRDefault="00895F7A" w:rsidP="00452764">
      <w:pPr>
        <w:pStyle w:val="ListParagraph"/>
        <w:ind w:left="1570"/>
        <w:jc w:val="both"/>
        <w:rPr>
          <w:rFonts w:cstheme="minorHAnsi"/>
          <w:color w:val="0D0D0D" w:themeColor="text1" w:themeTint="F2"/>
          <w:sz w:val="24"/>
          <w:szCs w:val="24"/>
        </w:rPr>
      </w:pPr>
    </w:p>
    <w:p w14:paraId="1FADB5A6" w14:textId="77777777" w:rsidR="00895F7A" w:rsidRPr="00123388" w:rsidRDefault="00895F7A"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Operational Requirements</w:t>
      </w:r>
    </w:p>
    <w:p w14:paraId="74E7D550"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application shall be used by a user in all w</w:t>
      </w:r>
      <w:r w:rsidR="00C9222E" w:rsidRPr="00123388">
        <w:rPr>
          <w:rFonts w:cstheme="minorHAnsi"/>
          <w:color w:val="0D0D0D" w:themeColor="text1" w:themeTint="F2"/>
          <w:sz w:val="24"/>
          <w:szCs w:val="24"/>
        </w:rPr>
        <w:t>eather</w:t>
      </w:r>
      <w:r w:rsidRPr="00123388">
        <w:rPr>
          <w:rFonts w:cstheme="minorHAnsi"/>
          <w:color w:val="0D0D0D" w:themeColor="text1" w:themeTint="F2"/>
          <w:sz w:val="24"/>
          <w:szCs w:val="24"/>
        </w:rPr>
        <w:t xml:space="preserve"> conditions in which a smartphone can be used.</w:t>
      </w:r>
    </w:p>
    <w:p w14:paraId="1F0A1DE6" w14:textId="77777777" w:rsidR="00895F7A"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used hands free in major share of time (I/O by voice).</w:t>
      </w:r>
    </w:p>
    <w:p w14:paraId="175FFBA8" w14:textId="2ED21C25"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interface with other applications like maps</w:t>
      </w:r>
      <w:r w:rsidR="00C9222E" w:rsidRPr="00123388">
        <w:rPr>
          <w:rFonts w:cstheme="minorHAnsi"/>
          <w:color w:val="0D0D0D" w:themeColor="text1" w:themeTint="F2"/>
          <w:sz w:val="24"/>
          <w:szCs w:val="24"/>
        </w:rPr>
        <w:t xml:space="preserve"> for navigation</w:t>
      </w:r>
      <w:r w:rsidRPr="00123388">
        <w:rPr>
          <w:rFonts w:cstheme="minorHAnsi"/>
          <w:color w:val="0D0D0D" w:themeColor="text1" w:themeTint="F2"/>
          <w:sz w:val="24"/>
          <w:szCs w:val="24"/>
        </w:rPr>
        <w:t xml:space="preserve"> and camera</w:t>
      </w:r>
      <w:r w:rsidR="00C9222E" w:rsidRPr="00123388">
        <w:rPr>
          <w:rFonts w:cstheme="minorHAnsi"/>
          <w:color w:val="0D0D0D" w:themeColor="text1" w:themeTint="F2"/>
          <w:sz w:val="24"/>
          <w:szCs w:val="24"/>
        </w:rPr>
        <w:t xml:space="preserve"> for pictures</w:t>
      </w:r>
      <w:r w:rsidRPr="00123388">
        <w:rPr>
          <w:rFonts w:cstheme="minorHAnsi"/>
          <w:color w:val="0D0D0D" w:themeColor="text1" w:themeTint="F2"/>
          <w:sz w:val="24"/>
          <w:szCs w:val="24"/>
        </w:rPr>
        <w:t>.</w:t>
      </w:r>
    </w:p>
    <w:p w14:paraId="4D8E9673" w14:textId="77777777" w:rsidR="003677D1" w:rsidRPr="00123388" w:rsidRDefault="003677D1" w:rsidP="00452764">
      <w:pPr>
        <w:pStyle w:val="ListParagraph"/>
        <w:ind w:left="1570"/>
        <w:jc w:val="both"/>
        <w:rPr>
          <w:rFonts w:cstheme="minorHAnsi"/>
          <w:color w:val="0D0D0D" w:themeColor="text1" w:themeTint="F2"/>
          <w:sz w:val="24"/>
          <w:szCs w:val="24"/>
        </w:rPr>
      </w:pPr>
    </w:p>
    <w:p w14:paraId="6B6A0FAC"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Maintainability and Portability Requirements</w:t>
      </w:r>
    </w:p>
    <w:p w14:paraId="189D0F5A"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lastRenderedPageBreak/>
        <w:t>The product shall be able to be maintained by John Deere developers other than original developers.</w:t>
      </w:r>
    </w:p>
    <w:p w14:paraId="20FE4090" w14:textId="7C74AD8D"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w:t>
      </w:r>
      <w:r w:rsidR="00BC2F26">
        <w:rPr>
          <w:rFonts w:cstheme="minorHAnsi"/>
          <w:color w:val="0D0D0D" w:themeColor="text1" w:themeTint="F2"/>
          <w:sz w:val="24"/>
          <w:szCs w:val="24"/>
        </w:rPr>
        <w:t>s</w:t>
      </w:r>
      <w:r w:rsidRPr="00123388">
        <w:rPr>
          <w:rFonts w:cstheme="minorHAnsi"/>
          <w:color w:val="0D0D0D" w:themeColor="text1" w:themeTint="F2"/>
          <w:sz w:val="24"/>
          <w:szCs w:val="24"/>
        </w:rPr>
        <w:t xml:space="preserve">hall be given </w:t>
      </w:r>
      <w:r w:rsidR="00BC2F26">
        <w:rPr>
          <w:rFonts w:cstheme="minorHAnsi"/>
          <w:color w:val="0D0D0D" w:themeColor="text1" w:themeTint="F2"/>
          <w:sz w:val="24"/>
          <w:szCs w:val="24"/>
        </w:rPr>
        <w:t xml:space="preserve">support </w:t>
      </w:r>
      <w:r w:rsidRPr="00123388">
        <w:rPr>
          <w:rFonts w:cstheme="minorHAnsi"/>
          <w:color w:val="0D0D0D" w:themeColor="text1" w:themeTint="F2"/>
          <w:sz w:val="24"/>
          <w:szCs w:val="24"/>
        </w:rPr>
        <w:t>by the John Deere support team if implemented in the user environment.</w:t>
      </w:r>
    </w:p>
    <w:p w14:paraId="4BD76595" w14:textId="63355662"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is expected to run on Android </w:t>
      </w:r>
      <w:r w:rsidR="00443EDD" w:rsidRPr="00123388">
        <w:rPr>
          <w:rFonts w:cstheme="minorHAnsi"/>
          <w:color w:val="0D0D0D" w:themeColor="text1" w:themeTint="F2"/>
          <w:sz w:val="24"/>
          <w:szCs w:val="24"/>
        </w:rPr>
        <w:t xml:space="preserve">(refer to </w:t>
      </w:r>
      <w:hyperlink w:anchor="_2.1.2_Android_version" w:history="1">
        <w:r w:rsidR="00443EDD" w:rsidRPr="00123388">
          <w:rPr>
            <w:rStyle w:val="Hyperlink"/>
            <w:rFonts w:cstheme="minorHAnsi"/>
            <w:color w:val="0D0D0D" w:themeColor="text1" w:themeTint="F2"/>
            <w:sz w:val="24"/>
            <w:szCs w:val="24"/>
          </w:rPr>
          <w:t>section 2.1</w:t>
        </w:r>
        <w:r w:rsidR="003677D1" w:rsidRPr="00123388">
          <w:rPr>
            <w:rStyle w:val="Hyperlink"/>
            <w:rFonts w:cstheme="minorHAnsi"/>
            <w:color w:val="0D0D0D" w:themeColor="text1" w:themeTint="F2"/>
            <w:sz w:val="24"/>
            <w:szCs w:val="24"/>
          </w:rPr>
          <w:t>.2</w:t>
        </w:r>
      </w:hyperlink>
      <w:r w:rsidR="00443EDD"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in phones and all android auto versions.</w:t>
      </w:r>
    </w:p>
    <w:p w14:paraId="1E3E23B4" w14:textId="11C93342"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is expected to run on </w:t>
      </w:r>
      <w:r w:rsidR="006331A7" w:rsidRPr="00123388">
        <w:rPr>
          <w:rFonts w:cstheme="minorHAnsi"/>
          <w:color w:val="0D0D0D" w:themeColor="text1" w:themeTint="F2"/>
          <w:sz w:val="24"/>
          <w:szCs w:val="24"/>
        </w:rPr>
        <w:t>iOS</w:t>
      </w:r>
      <w:r w:rsidR="00443EDD" w:rsidRPr="00123388">
        <w:rPr>
          <w:rFonts w:cstheme="minorHAnsi"/>
          <w:color w:val="0D0D0D" w:themeColor="text1" w:themeTint="F2"/>
          <w:sz w:val="24"/>
          <w:szCs w:val="24"/>
        </w:rPr>
        <w:t xml:space="preserve"> (refer to </w:t>
      </w:r>
      <w:hyperlink w:anchor="_2.1.1_iOS_version" w:history="1">
        <w:r w:rsidR="00443EDD" w:rsidRPr="00123388">
          <w:rPr>
            <w:rStyle w:val="Hyperlink"/>
            <w:rFonts w:cstheme="minorHAnsi"/>
            <w:color w:val="0D0D0D" w:themeColor="text1" w:themeTint="F2"/>
            <w:sz w:val="24"/>
            <w:szCs w:val="24"/>
          </w:rPr>
          <w:t>section 2.1</w:t>
        </w:r>
        <w:r w:rsidR="003677D1" w:rsidRPr="00123388">
          <w:rPr>
            <w:rStyle w:val="Hyperlink"/>
            <w:rFonts w:cstheme="minorHAnsi"/>
            <w:color w:val="0D0D0D" w:themeColor="text1" w:themeTint="F2"/>
            <w:sz w:val="24"/>
            <w:szCs w:val="24"/>
          </w:rPr>
          <w:t>.1</w:t>
        </w:r>
      </w:hyperlink>
      <w:r w:rsidR="00443EDD" w:rsidRPr="00123388">
        <w:rPr>
          <w:rFonts w:cstheme="minorHAnsi"/>
          <w:color w:val="0D0D0D" w:themeColor="text1" w:themeTint="F2"/>
          <w:sz w:val="24"/>
          <w:szCs w:val="24"/>
        </w:rPr>
        <w:t>)</w:t>
      </w:r>
      <w:r w:rsidRPr="00123388">
        <w:rPr>
          <w:rFonts w:cstheme="minorHAnsi"/>
          <w:color w:val="0D0D0D" w:themeColor="text1" w:themeTint="F2"/>
          <w:sz w:val="24"/>
          <w:szCs w:val="24"/>
        </w:rPr>
        <w:t>.</w:t>
      </w:r>
    </w:p>
    <w:p w14:paraId="12E364B3"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is intended to run on Mobile devices and automobile head up units.</w:t>
      </w:r>
    </w:p>
    <w:p w14:paraId="74F57BA0" w14:textId="4656895F"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We are not concerned about the subsequent releases now, but the product shall be compatible </w:t>
      </w:r>
      <w:r w:rsidR="003677D1" w:rsidRPr="00123388">
        <w:rPr>
          <w:rFonts w:cstheme="minorHAnsi"/>
          <w:color w:val="0D0D0D" w:themeColor="text1" w:themeTint="F2"/>
          <w:sz w:val="24"/>
          <w:szCs w:val="24"/>
        </w:rPr>
        <w:t xml:space="preserve">with </w:t>
      </w:r>
      <w:r w:rsidRPr="00123388">
        <w:rPr>
          <w:rFonts w:cstheme="minorHAnsi"/>
          <w:color w:val="0D0D0D" w:themeColor="text1" w:themeTint="F2"/>
          <w:sz w:val="24"/>
          <w:szCs w:val="24"/>
        </w:rPr>
        <w:t>future updates.</w:t>
      </w:r>
    </w:p>
    <w:p w14:paraId="2DE2A01B" w14:textId="77777777" w:rsidR="003677D1" w:rsidRPr="00123388" w:rsidRDefault="003677D1" w:rsidP="00452764">
      <w:pPr>
        <w:pStyle w:val="ListParagraph"/>
        <w:ind w:left="1570"/>
        <w:jc w:val="both"/>
        <w:rPr>
          <w:rFonts w:cstheme="minorHAnsi"/>
          <w:color w:val="0D0D0D" w:themeColor="text1" w:themeTint="F2"/>
          <w:sz w:val="24"/>
          <w:szCs w:val="24"/>
        </w:rPr>
      </w:pPr>
    </w:p>
    <w:p w14:paraId="32974ABF" w14:textId="77777777" w:rsidR="003677D1" w:rsidRPr="00123388" w:rsidRDefault="003677D1"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Security Requirements</w:t>
      </w:r>
    </w:p>
    <w:p w14:paraId="424770E2"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security shall be compatible with the security features of “</w:t>
      </w:r>
      <w:proofErr w:type="spellStart"/>
      <w:r w:rsidRPr="00123388">
        <w:rPr>
          <w:rFonts w:cstheme="minorHAnsi"/>
          <w:color w:val="0D0D0D" w:themeColor="text1" w:themeTint="F2"/>
          <w:sz w:val="24"/>
          <w:szCs w:val="24"/>
        </w:rPr>
        <w:t>MyJohnDeere</w:t>
      </w:r>
      <w:proofErr w:type="spellEnd"/>
      <w:r w:rsidRPr="00123388">
        <w:rPr>
          <w:rFonts w:cstheme="minorHAnsi"/>
          <w:color w:val="0D0D0D" w:themeColor="text1" w:themeTint="F2"/>
          <w:sz w:val="24"/>
          <w:szCs w:val="24"/>
        </w:rPr>
        <w:t>” application.</w:t>
      </w:r>
    </w:p>
    <w:p w14:paraId="2C3D65F4"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A John Deere user account is needed for using the application.</w:t>
      </w:r>
    </w:p>
    <w:p w14:paraId="7B647B71" w14:textId="5DC31938"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user account</w:t>
      </w:r>
      <w:r w:rsidR="003677D1" w:rsidRPr="00123388">
        <w:rPr>
          <w:rFonts w:cstheme="minorHAnsi"/>
          <w:color w:val="0D0D0D" w:themeColor="text1" w:themeTint="F2"/>
          <w:sz w:val="24"/>
          <w:szCs w:val="24"/>
        </w:rPr>
        <w:t xml:space="preserve"> is</w:t>
      </w:r>
      <w:r w:rsidRPr="00123388">
        <w:rPr>
          <w:rFonts w:cstheme="minorHAnsi"/>
          <w:color w:val="0D0D0D" w:themeColor="text1" w:themeTint="F2"/>
          <w:sz w:val="24"/>
          <w:szCs w:val="24"/>
        </w:rPr>
        <w:t xml:space="preserve"> protected by John Deere’s privacy policy.</w:t>
      </w:r>
    </w:p>
    <w:p w14:paraId="5A315F4A" w14:textId="4A362AC8"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user authentication shall be done based on the data available from John Deere’s database</w:t>
      </w:r>
      <w:r w:rsidR="003677D1" w:rsidRPr="00123388">
        <w:rPr>
          <w:rFonts w:cstheme="minorHAnsi"/>
          <w:color w:val="0D0D0D" w:themeColor="text1" w:themeTint="F2"/>
          <w:sz w:val="24"/>
          <w:szCs w:val="24"/>
        </w:rPr>
        <w:t>(</w:t>
      </w:r>
      <w:r w:rsidRPr="00123388">
        <w:rPr>
          <w:rFonts w:cstheme="minorHAnsi"/>
          <w:color w:val="0D0D0D" w:themeColor="text1" w:themeTint="F2"/>
          <w:sz w:val="24"/>
          <w:szCs w:val="24"/>
        </w:rPr>
        <w:t>s</w:t>
      </w:r>
      <w:r w:rsidR="003677D1" w:rsidRPr="00123388">
        <w:rPr>
          <w:rFonts w:cstheme="minorHAnsi"/>
          <w:color w:val="0D0D0D" w:themeColor="text1" w:themeTint="F2"/>
          <w:sz w:val="24"/>
          <w:szCs w:val="24"/>
        </w:rPr>
        <w:t>)</w:t>
      </w:r>
      <w:r w:rsidRPr="00123388">
        <w:rPr>
          <w:rFonts w:cstheme="minorHAnsi"/>
          <w:color w:val="0D0D0D" w:themeColor="text1" w:themeTint="F2"/>
          <w:sz w:val="24"/>
          <w:szCs w:val="24"/>
        </w:rPr>
        <w:t>.</w:t>
      </w:r>
    </w:p>
    <w:p w14:paraId="60BAE19C"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data shared through the application shall be protected according to EU </w:t>
      </w:r>
      <w:r w:rsidR="008E4C03"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regulations and will be stored in John Deere databases.</w:t>
      </w:r>
    </w:p>
    <w:p w14:paraId="7B539729"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commentRangeStart w:id="15"/>
      <w:commentRangeStart w:id="16"/>
      <w:r w:rsidRPr="00123388">
        <w:rPr>
          <w:rFonts w:cstheme="minorHAnsi"/>
          <w:color w:val="0D0D0D" w:themeColor="text1" w:themeTint="F2"/>
          <w:sz w:val="24"/>
          <w:szCs w:val="24"/>
          <w:lang w:val="en-IN"/>
        </w:rPr>
        <w:t>The product shall make its users aware of its information practices before collecting data from them.</w:t>
      </w:r>
    </w:p>
    <w:p w14:paraId="50ACF3B3"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 xml:space="preserve">The product shall notify customers of changes to its information policy. </w:t>
      </w:r>
    </w:p>
    <w:p w14:paraId="24F4DE6C" w14:textId="19C3E61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The product shall reveal private information only in compliance with the organization’s information policy.</w:t>
      </w:r>
      <w:commentRangeEnd w:id="15"/>
      <w:r w:rsidR="003677D1" w:rsidRPr="00123388">
        <w:rPr>
          <w:rStyle w:val="CommentReference"/>
          <w:color w:val="0D0D0D" w:themeColor="text1" w:themeTint="F2"/>
        </w:rPr>
        <w:commentReference w:id="15"/>
      </w:r>
      <w:commentRangeEnd w:id="16"/>
      <w:r w:rsidR="007D0118">
        <w:rPr>
          <w:rStyle w:val="CommentReference"/>
        </w:rPr>
        <w:commentReference w:id="16"/>
      </w:r>
    </w:p>
    <w:p w14:paraId="0B5EB2C9" w14:textId="77777777" w:rsidR="003677D1" w:rsidRPr="00123388" w:rsidRDefault="003677D1" w:rsidP="00452764">
      <w:pPr>
        <w:pStyle w:val="ListParagraph"/>
        <w:ind w:left="1570"/>
        <w:jc w:val="both"/>
        <w:rPr>
          <w:rFonts w:cstheme="minorHAnsi"/>
          <w:color w:val="0D0D0D" w:themeColor="text1" w:themeTint="F2"/>
          <w:sz w:val="24"/>
          <w:szCs w:val="24"/>
        </w:rPr>
      </w:pPr>
    </w:p>
    <w:p w14:paraId="142D6416"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 xml:space="preserve">Cultural and Political Requirements </w:t>
      </w:r>
    </w:p>
    <w:p w14:paraId="648ACB0C"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not use offensive or</w:t>
      </w:r>
      <w:r w:rsidR="003677D1" w:rsidRPr="00123388">
        <w:rPr>
          <w:rFonts w:cstheme="minorHAnsi"/>
          <w:color w:val="0D0D0D" w:themeColor="text1" w:themeTint="F2"/>
          <w:sz w:val="24"/>
          <w:szCs w:val="24"/>
        </w:rPr>
        <w:t xml:space="preserve"> abusive content in any formats.</w:t>
      </w:r>
    </w:p>
    <w:p w14:paraId="2F689EE6"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able to be used in all countries where John Deere products are supported.</w:t>
      </w:r>
    </w:p>
    <w:p w14:paraId="455D1FE7" w14:textId="74BD6DC6"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use of the product shall not be limited to any specific device manufactures, but the product shall be liable to Android or </w:t>
      </w:r>
      <w:r w:rsidR="0043429A" w:rsidRPr="00123388">
        <w:rPr>
          <w:rFonts w:cstheme="minorHAnsi"/>
          <w:color w:val="0D0D0D" w:themeColor="text1" w:themeTint="F2"/>
          <w:sz w:val="24"/>
          <w:szCs w:val="24"/>
        </w:rPr>
        <w:t>i</w:t>
      </w:r>
      <w:r w:rsidR="006331A7" w:rsidRPr="00123388">
        <w:rPr>
          <w:rFonts w:cstheme="minorHAnsi"/>
          <w:color w:val="0D0D0D" w:themeColor="text1" w:themeTint="F2"/>
          <w:sz w:val="24"/>
          <w:szCs w:val="24"/>
        </w:rPr>
        <w:t>OS</w:t>
      </w:r>
      <w:r w:rsidRPr="00123388">
        <w:rPr>
          <w:rFonts w:cstheme="minorHAnsi"/>
          <w:color w:val="0D0D0D" w:themeColor="text1" w:themeTint="F2"/>
          <w:sz w:val="24"/>
          <w:szCs w:val="24"/>
        </w:rPr>
        <w:t xml:space="preserve"> regulations. </w:t>
      </w:r>
    </w:p>
    <w:p w14:paraId="222940F0" w14:textId="77777777" w:rsidR="003677D1" w:rsidRPr="00123388" w:rsidRDefault="003677D1" w:rsidP="00452764">
      <w:pPr>
        <w:pStyle w:val="ListParagraph"/>
        <w:ind w:left="1570"/>
        <w:jc w:val="both"/>
        <w:rPr>
          <w:rFonts w:cstheme="minorHAnsi"/>
          <w:color w:val="0D0D0D" w:themeColor="text1" w:themeTint="F2"/>
          <w:sz w:val="24"/>
          <w:szCs w:val="24"/>
        </w:rPr>
      </w:pPr>
    </w:p>
    <w:p w14:paraId="21259877" w14:textId="77777777" w:rsidR="003677D1" w:rsidRPr="00123388" w:rsidRDefault="00C27A45" w:rsidP="00452764">
      <w:pPr>
        <w:pStyle w:val="ListParagraph"/>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Legal Requirements</w:t>
      </w:r>
    </w:p>
    <w:p w14:paraId="68B0657B"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Personal information shall be implemented so as to comply with the Data Protection Act.</w:t>
      </w:r>
    </w:p>
    <w:p w14:paraId="3DA179A7" w14:textId="77777777" w:rsidR="003677D1"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shall be developed according to Android/ </w:t>
      </w:r>
      <w:r w:rsidR="0043429A" w:rsidRPr="00123388">
        <w:rPr>
          <w:rFonts w:cstheme="minorHAnsi"/>
          <w:color w:val="0D0D0D" w:themeColor="text1" w:themeTint="F2"/>
          <w:sz w:val="24"/>
          <w:szCs w:val="24"/>
        </w:rPr>
        <w:t>i</w:t>
      </w:r>
      <w:r w:rsidR="006331A7" w:rsidRPr="00123388">
        <w:rPr>
          <w:rFonts w:cstheme="minorHAnsi"/>
          <w:color w:val="0D0D0D" w:themeColor="text1" w:themeTint="F2"/>
          <w:sz w:val="24"/>
          <w:szCs w:val="24"/>
        </w:rPr>
        <w:t>OS</w:t>
      </w:r>
      <w:r w:rsidRPr="00123388">
        <w:rPr>
          <w:rFonts w:cstheme="minorHAnsi"/>
          <w:color w:val="0D0D0D" w:themeColor="text1" w:themeTint="F2"/>
          <w:sz w:val="24"/>
          <w:szCs w:val="24"/>
        </w:rPr>
        <w:t xml:space="preserve"> development guidelines and shall not include any copyright infringements.</w:t>
      </w:r>
    </w:p>
    <w:p w14:paraId="3ED16EE9" w14:textId="016FEB45" w:rsidR="00C27A45" w:rsidRPr="00123388" w:rsidRDefault="00C27A45" w:rsidP="00452764">
      <w:pPr>
        <w:pStyle w:val="ListParagraph"/>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comply with the European Union and United States laws and regulations.</w:t>
      </w:r>
    </w:p>
    <w:p w14:paraId="14510311" w14:textId="3C4AFA7E" w:rsidR="00C27A45" w:rsidRPr="00123388" w:rsidRDefault="00CB314A" w:rsidP="007931B4">
      <w:pPr>
        <w:ind w:left="360"/>
        <w:rPr>
          <w:rFonts w:cstheme="minorHAnsi"/>
          <w:color w:val="0D0D0D" w:themeColor="text1" w:themeTint="F2"/>
          <w:sz w:val="32"/>
          <w:szCs w:val="32"/>
        </w:rPr>
      </w:pPr>
      <w:bookmarkStart w:id="17" w:name="ProjectIssues"/>
      <w:r w:rsidRPr="00123388">
        <w:rPr>
          <w:rFonts w:cstheme="minorHAnsi"/>
          <w:color w:val="0D0D0D" w:themeColor="text1" w:themeTint="F2"/>
          <w:sz w:val="32"/>
          <w:szCs w:val="32"/>
        </w:rPr>
        <w:lastRenderedPageBreak/>
        <w:t xml:space="preserve">5. </w:t>
      </w:r>
      <w:r w:rsidR="00C27A45" w:rsidRPr="00123388">
        <w:rPr>
          <w:rFonts w:cstheme="minorHAnsi"/>
          <w:color w:val="0D0D0D" w:themeColor="text1" w:themeTint="F2"/>
          <w:sz w:val="32"/>
          <w:szCs w:val="32"/>
        </w:rPr>
        <w:t>Project Issues</w:t>
      </w:r>
      <w:bookmarkEnd w:id="17"/>
    </w:p>
    <w:p w14:paraId="4574512C" w14:textId="55809703" w:rsidR="001C2AF6" w:rsidRPr="00123388" w:rsidRDefault="00CB314A"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 xml:space="preserve">5.1 </w:t>
      </w:r>
      <w:r w:rsidR="00C27A45" w:rsidRPr="00123388">
        <w:rPr>
          <w:rFonts w:eastAsia="Times New Roman" w:cstheme="minorHAnsi"/>
          <w:color w:val="0D0D0D" w:themeColor="text1" w:themeTint="F2"/>
          <w:sz w:val="28"/>
          <w:szCs w:val="28"/>
          <w:lang w:val="en-IN" w:eastAsia="en-GB"/>
        </w:rPr>
        <w:t xml:space="preserve">Open Issues </w:t>
      </w:r>
    </w:p>
    <w:p w14:paraId="412E3BC9" w14:textId="77777777" w:rsidR="00CB314A" w:rsidRPr="00123388" w:rsidRDefault="00CB314A" w:rsidP="007931B4">
      <w:pPr>
        <w:spacing w:after="0" w:line="240" w:lineRule="auto"/>
        <w:rPr>
          <w:rFonts w:eastAsia="Times New Roman" w:cstheme="minorHAnsi"/>
          <w:color w:val="0D0D0D" w:themeColor="text1" w:themeTint="F2"/>
          <w:sz w:val="28"/>
          <w:szCs w:val="28"/>
          <w:lang w:val="en-IN" w:eastAsia="en-GB"/>
        </w:rPr>
      </w:pPr>
    </w:p>
    <w:p w14:paraId="0807C716" w14:textId="77777777" w:rsidR="00452764" w:rsidRPr="00123388" w:rsidRDefault="00C27A45"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Our studies shows that the use of Android Auto requires considerable amount of internet data which might affect the internet usage of application.</w:t>
      </w:r>
      <w:r w:rsidR="001C2AF6" w:rsidRPr="00123388">
        <w:rPr>
          <w:rFonts w:eastAsia="Times New Roman" w:cstheme="minorHAnsi"/>
          <w:color w:val="0D0D0D" w:themeColor="text1" w:themeTint="F2"/>
          <w:sz w:val="24"/>
          <w:szCs w:val="24"/>
          <w:lang w:val="en-IN" w:eastAsia="en-GB"/>
        </w:rPr>
        <w:t xml:space="preserve"> </w:t>
      </w:r>
    </w:p>
    <w:p w14:paraId="3FCA1519" w14:textId="77777777" w:rsidR="00452764" w:rsidRPr="00123388" w:rsidRDefault="00452764"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w:t>
      </w:r>
      <w:r w:rsidR="001C2AF6" w:rsidRPr="00123388">
        <w:rPr>
          <w:rFonts w:eastAsia="Times New Roman" w:cstheme="minorHAnsi"/>
          <w:color w:val="0D0D0D" w:themeColor="text1" w:themeTint="F2"/>
          <w:sz w:val="24"/>
          <w:szCs w:val="24"/>
          <w:lang w:val="en-IN" w:eastAsia="en-GB"/>
        </w:rPr>
        <w:t xml:space="preserve">he limited knowledge and experience of the development team along with time constraints may affect the quality of the product developed. </w:t>
      </w:r>
    </w:p>
    <w:p w14:paraId="710EA019" w14:textId="77777777" w:rsidR="00452764" w:rsidRPr="00123388" w:rsidRDefault="001C2AF6"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Since it is a student project which involves students from different backgrounds and </w:t>
      </w:r>
      <w:r w:rsidR="00C27A45" w:rsidRPr="00123388">
        <w:rPr>
          <w:rFonts w:eastAsia="Times New Roman" w:cstheme="minorHAnsi"/>
          <w:color w:val="0D0D0D" w:themeColor="text1" w:themeTint="F2"/>
          <w:sz w:val="24"/>
          <w:szCs w:val="24"/>
          <w:lang w:val="en-IN" w:eastAsia="en-GB"/>
        </w:rPr>
        <w:t>limited knowledge of agriculture industry</w:t>
      </w:r>
      <w:r w:rsidRPr="00123388">
        <w:rPr>
          <w:rFonts w:eastAsia="Times New Roman" w:cstheme="minorHAnsi"/>
          <w:color w:val="0D0D0D" w:themeColor="text1" w:themeTint="F2"/>
          <w:sz w:val="24"/>
          <w:szCs w:val="24"/>
          <w:lang w:val="en-IN" w:eastAsia="en-GB"/>
        </w:rPr>
        <w:t>,</w:t>
      </w:r>
      <w:r w:rsidR="00C27A45" w:rsidRPr="00123388">
        <w:rPr>
          <w:rFonts w:eastAsia="Times New Roman" w:cstheme="minorHAnsi"/>
          <w:color w:val="0D0D0D" w:themeColor="text1" w:themeTint="F2"/>
          <w:sz w:val="24"/>
          <w:szCs w:val="24"/>
          <w:lang w:val="en-IN" w:eastAsia="en-GB"/>
        </w:rPr>
        <w:t xml:space="preserve"> </w:t>
      </w:r>
      <w:r w:rsidRPr="00123388">
        <w:rPr>
          <w:rFonts w:eastAsia="Times New Roman" w:cstheme="minorHAnsi"/>
          <w:color w:val="0D0D0D" w:themeColor="text1" w:themeTint="F2"/>
          <w:sz w:val="24"/>
          <w:szCs w:val="24"/>
          <w:lang w:val="en-IN" w:eastAsia="en-GB"/>
        </w:rPr>
        <w:t>the naming conventions used may not be suitable for the end users.</w:t>
      </w:r>
    </w:p>
    <w:p w14:paraId="0BBC17D4" w14:textId="32479231" w:rsidR="001C2AF6" w:rsidRPr="00123388" w:rsidRDefault="00452764" w:rsidP="00452764">
      <w:pPr>
        <w:pStyle w:val="ListParagraph"/>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P</w:t>
      </w:r>
      <w:r w:rsidR="001C2AF6" w:rsidRPr="00123388">
        <w:rPr>
          <w:rFonts w:eastAsia="Times New Roman" w:cstheme="minorHAnsi"/>
          <w:color w:val="0D0D0D" w:themeColor="text1" w:themeTint="F2"/>
          <w:sz w:val="24"/>
          <w:szCs w:val="24"/>
          <w:lang w:val="en-IN" w:eastAsia="en-GB"/>
        </w:rPr>
        <w:t xml:space="preserve">erformance of the application may be limited by the </w:t>
      </w:r>
      <w:r w:rsidR="00C27A45" w:rsidRPr="00123388">
        <w:rPr>
          <w:rFonts w:eastAsia="Times New Roman" w:cstheme="minorHAnsi"/>
          <w:color w:val="0D0D0D" w:themeColor="text1" w:themeTint="F2"/>
          <w:sz w:val="24"/>
          <w:szCs w:val="24"/>
          <w:lang w:val="en-IN" w:eastAsia="en-GB"/>
        </w:rPr>
        <w:t xml:space="preserve">device </w:t>
      </w:r>
      <w:r w:rsidRPr="00123388">
        <w:rPr>
          <w:rFonts w:eastAsia="Times New Roman" w:cstheme="minorHAnsi"/>
          <w:color w:val="0D0D0D" w:themeColor="text1" w:themeTint="F2"/>
          <w:sz w:val="24"/>
          <w:szCs w:val="24"/>
          <w:lang w:val="en-IN" w:eastAsia="en-GB"/>
        </w:rPr>
        <w:t>being used</w:t>
      </w:r>
      <w:r w:rsidR="001C2AF6" w:rsidRPr="00123388">
        <w:rPr>
          <w:rFonts w:eastAsia="Times New Roman" w:cstheme="minorHAnsi"/>
          <w:color w:val="0D0D0D" w:themeColor="text1" w:themeTint="F2"/>
          <w:sz w:val="24"/>
          <w:szCs w:val="24"/>
          <w:lang w:val="en-IN" w:eastAsia="en-GB"/>
        </w:rPr>
        <w:t xml:space="preserve"> and the performance of the</w:t>
      </w:r>
      <w:r w:rsidR="00C27A45" w:rsidRPr="00123388">
        <w:rPr>
          <w:rFonts w:eastAsia="Times New Roman" w:cstheme="minorHAnsi"/>
          <w:color w:val="0D0D0D" w:themeColor="text1" w:themeTint="F2"/>
          <w:sz w:val="24"/>
          <w:szCs w:val="24"/>
          <w:lang w:val="en-IN" w:eastAsia="en-GB"/>
        </w:rPr>
        <w:t xml:space="preserve"> existing John Deere API’s </w:t>
      </w:r>
      <w:r w:rsidR="001C2AF6" w:rsidRPr="00123388">
        <w:rPr>
          <w:rFonts w:eastAsia="Times New Roman" w:cstheme="minorHAnsi"/>
          <w:color w:val="0D0D0D" w:themeColor="text1" w:themeTint="F2"/>
          <w:sz w:val="24"/>
          <w:szCs w:val="24"/>
          <w:lang w:val="en-IN" w:eastAsia="en-GB"/>
        </w:rPr>
        <w:t>that are used in the development of the project.</w:t>
      </w:r>
    </w:p>
    <w:p w14:paraId="53A31935" w14:textId="77777777" w:rsidR="001C2AF6" w:rsidRPr="00123388" w:rsidRDefault="001C2AF6" w:rsidP="007931B4">
      <w:pPr>
        <w:spacing w:after="0" w:line="240" w:lineRule="auto"/>
        <w:ind w:firstLine="700"/>
        <w:rPr>
          <w:rFonts w:eastAsia="Times New Roman" w:cstheme="minorHAnsi"/>
          <w:color w:val="0D0D0D" w:themeColor="text1" w:themeTint="F2"/>
          <w:sz w:val="24"/>
          <w:szCs w:val="24"/>
          <w:lang w:val="en-IN" w:eastAsia="en-GB"/>
        </w:rPr>
      </w:pPr>
    </w:p>
    <w:p w14:paraId="58F16378" w14:textId="1197FC08" w:rsidR="00C27A45" w:rsidRPr="00123388" w:rsidRDefault="00055D29" w:rsidP="007931B4">
      <w:pPr>
        <w:tabs>
          <w:tab w:val="left" w:pos="142"/>
          <w:tab w:val="left" w:pos="426"/>
        </w:tabs>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 xml:space="preserve">5.2 </w:t>
      </w:r>
      <w:r w:rsidR="00C27A45" w:rsidRPr="00123388">
        <w:rPr>
          <w:rFonts w:eastAsia="Times New Roman" w:cstheme="minorHAnsi"/>
          <w:color w:val="0D0D0D" w:themeColor="text1" w:themeTint="F2"/>
          <w:sz w:val="28"/>
          <w:szCs w:val="28"/>
          <w:lang w:val="en-IN" w:eastAsia="en-GB"/>
        </w:rPr>
        <w:t xml:space="preserve">Off-the-Shelf Solutions </w:t>
      </w:r>
    </w:p>
    <w:p w14:paraId="79019F06" w14:textId="77777777" w:rsidR="003C75EB" w:rsidRPr="00123388" w:rsidRDefault="003C75EB" w:rsidP="007931B4">
      <w:pPr>
        <w:spacing w:after="0" w:line="240" w:lineRule="auto"/>
        <w:ind w:firstLine="700"/>
        <w:rPr>
          <w:rFonts w:eastAsia="Times New Roman" w:cstheme="minorHAnsi"/>
          <w:color w:val="0D0D0D" w:themeColor="text1" w:themeTint="F2"/>
          <w:sz w:val="24"/>
          <w:szCs w:val="24"/>
          <w:lang w:val="en-IN" w:eastAsia="en-GB"/>
        </w:rPr>
      </w:pPr>
    </w:p>
    <w:p w14:paraId="39C8558E" w14:textId="29D8CC35" w:rsidR="00C27A45" w:rsidRPr="00123388" w:rsidRDefault="00443EDD" w:rsidP="007931B4">
      <w:pPr>
        <w:spacing w:after="0" w:line="240" w:lineRule="auto"/>
        <w:ind w:left="700"/>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To be determined later.</w:t>
      </w:r>
    </w:p>
    <w:p w14:paraId="7D1EDA47" w14:textId="77777777" w:rsidR="00443EDD" w:rsidRPr="00123388" w:rsidRDefault="00443EDD" w:rsidP="007931B4">
      <w:pPr>
        <w:spacing w:after="0" w:line="240" w:lineRule="auto"/>
        <w:ind w:left="700"/>
        <w:rPr>
          <w:rFonts w:eastAsia="Times New Roman" w:cstheme="minorHAnsi"/>
          <w:color w:val="0D0D0D" w:themeColor="text1" w:themeTint="F2"/>
          <w:sz w:val="28"/>
          <w:szCs w:val="28"/>
          <w:lang w:val="en-IN" w:eastAsia="en-GB"/>
        </w:rPr>
      </w:pPr>
    </w:p>
    <w:p w14:paraId="55870B1E" w14:textId="3F93C9AF" w:rsidR="00C27A45" w:rsidRPr="00123388" w:rsidRDefault="00055D29"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5.3</w:t>
      </w:r>
      <w:r w:rsidR="00C27A45" w:rsidRPr="00123388">
        <w:rPr>
          <w:rFonts w:eastAsia="Times New Roman" w:cstheme="minorHAnsi"/>
          <w:color w:val="0D0D0D" w:themeColor="text1" w:themeTint="F2"/>
          <w:sz w:val="28"/>
          <w:szCs w:val="28"/>
          <w:lang w:val="en-IN" w:eastAsia="en-GB"/>
        </w:rPr>
        <w:t xml:space="preserve"> New Problems</w:t>
      </w:r>
    </w:p>
    <w:p w14:paraId="6691D8DF" w14:textId="77777777" w:rsidR="003C75EB" w:rsidRPr="00123388" w:rsidRDefault="003C75EB" w:rsidP="007931B4">
      <w:pPr>
        <w:spacing w:after="0" w:line="240" w:lineRule="auto"/>
        <w:rPr>
          <w:rFonts w:eastAsia="Times New Roman" w:cstheme="minorHAnsi"/>
          <w:color w:val="0D0D0D" w:themeColor="text1" w:themeTint="F2"/>
          <w:sz w:val="24"/>
          <w:szCs w:val="24"/>
          <w:lang w:val="en-IN" w:eastAsia="en-GB"/>
        </w:rPr>
      </w:pPr>
    </w:p>
    <w:p w14:paraId="528D9110" w14:textId="3BAC30B4" w:rsidR="00C27A45" w:rsidRPr="00123388" w:rsidRDefault="006C7C04" w:rsidP="007931B4">
      <w:pPr>
        <w:spacing w:after="0" w:line="240" w:lineRule="auto"/>
        <w:ind w:left="720"/>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end users are already using different applications from John Deere so t</w:t>
      </w:r>
      <w:r w:rsidR="00C27A45" w:rsidRPr="00123388">
        <w:rPr>
          <w:rFonts w:eastAsia="Times New Roman" w:cstheme="minorHAnsi"/>
          <w:color w:val="0D0D0D" w:themeColor="text1" w:themeTint="F2"/>
          <w:sz w:val="24"/>
          <w:szCs w:val="24"/>
          <w:lang w:val="en-IN" w:eastAsia="en-GB"/>
        </w:rPr>
        <w:t>he use of multiple applications for the same purpose in different devices might cause confusion to the existing users.</w:t>
      </w:r>
      <w:r w:rsidRPr="00123388">
        <w:rPr>
          <w:rFonts w:eastAsia="Times New Roman" w:cstheme="minorHAnsi"/>
          <w:color w:val="0D0D0D" w:themeColor="text1" w:themeTint="F2"/>
          <w:sz w:val="24"/>
          <w:szCs w:val="24"/>
          <w:lang w:val="en-IN" w:eastAsia="en-GB"/>
        </w:rPr>
        <w:t xml:space="preserve"> Moreover, s</w:t>
      </w:r>
      <w:r w:rsidR="00C27A45" w:rsidRPr="00123388">
        <w:rPr>
          <w:rFonts w:eastAsia="Times New Roman" w:cstheme="minorHAnsi"/>
          <w:color w:val="0D0D0D" w:themeColor="text1" w:themeTint="F2"/>
          <w:sz w:val="24"/>
          <w:szCs w:val="24"/>
          <w:lang w:val="en-IN" w:eastAsia="en-GB"/>
        </w:rPr>
        <w:t xml:space="preserve">ince the application </w:t>
      </w:r>
      <w:r w:rsidRPr="00123388">
        <w:rPr>
          <w:rFonts w:eastAsia="Times New Roman" w:cstheme="minorHAnsi"/>
          <w:color w:val="0D0D0D" w:themeColor="text1" w:themeTint="F2"/>
          <w:sz w:val="24"/>
          <w:szCs w:val="24"/>
          <w:lang w:val="en-IN" w:eastAsia="en-GB"/>
        </w:rPr>
        <w:t>is required</w:t>
      </w:r>
      <w:r w:rsidR="00C27A45" w:rsidRPr="00123388">
        <w:rPr>
          <w:rFonts w:eastAsia="Times New Roman" w:cstheme="minorHAnsi"/>
          <w:color w:val="0D0D0D" w:themeColor="text1" w:themeTint="F2"/>
          <w:sz w:val="24"/>
          <w:szCs w:val="24"/>
          <w:lang w:val="en-IN" w:eastAsia="en-GB"/>
        </w:rPr>
        <w:t xml:space="preserve"> to run in multiple devices at the same time, it may affect the performance of the product.</w:t>
      </w:r>
    </w:p>
    <w:p w14:paraId="1C02E6D0"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63A83B87" w14:textId="77777777" w:rsidR="004B5580" w:rsidRPr="00123388" w:rsidRDefault="00055D29"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p>
    <w:p w14:paraId="5C64E67F" w14:textId="77777777" w:rsidR="004B5580" w:rsidRPr="00123388" w:rsidRDefault="004B5580" w:rsidP="007931B4">
      <w:pPr>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br w:type="page"/>
      </w:r>
    </w:p>
    <w:p w14:paraId="365D756E" w14:textId="4800A91F"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lastRenderedPageBreak/>
        <w:t>5.4</w:t>
      </w:r>
      <w:r w:rsidR="00C27A45" w:rsidRPr="00123388">
        <w:rPr>
          <w:rFonts w:eastAsia="Times New Roman" w:cstheme="minorHAnsi"/>
          <w:color w:val="0D0D0D" w:themeColor="text1" w:themeTint="F2"/>
          <w:sz w:val="28"/>
          <w:szCs w:val="28"/>
          <w:lang w:val="en-IN" w:eastAsia="en-GB"/>
        </w:rPr>
        <w:t xml:space="preserve"> Tasks </w:t>
      </w:r>
    </w:p>
    <w:p w14:paraId="70032FBF" w14:textId="77777777" w:rsidR="006C7C04" w:rsidRPr="00123388" w:rsidRDefault="006C7C04" w:rsidP="007931B4">
      <w:pPr>
        <w:spacing w:after="0" w:line="240" w:lineRule="auto"/>
        <w:ind w:firstLine="700"/>
        <w:rPr>
          <w:rFonts w:eastAsia="Times New Roman" w:cstheme="minorHAnsi"/>
          <w:color w:val="0D0D0D" w:themeColor="text1" w:themeTint="F2"/>
          <w:sz w:val="24"/>
          <w:szCs w:val="24"/>
          <w:lang w:val="en-IN" w:eastAsia="en-GB"/>
        </w:rPr>
      </w:pPr>
    </w:p>
    <w:p w14:paraId="3A6EDBD2" w14:textId="77EBBC89" w:rsidR="00C27A45" w:rsidRPr="00123388" w:rsidRDefault="00C27A45" w:rsidP="007931B4">
      <w:pPr>
        <w:spacing w:after="0" w:line="240" w:lineRule="auto"/>
        <w:rPr>
          <w:rFonts w:eastAsia="Times New Roman" w:cstheme="minorHAnsi"/>
          <w:b/>
          <w:bCs/>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b/>
      </w:r>
      <w:r w:rsidR="00C46B53" w:rsidRPr="00123388">
        <w:rPr>
          <w:rFonts w:eastAsia="Times New Roman" w:cstheme="minorHAnsi"/>
          <w:b/>
          <w:bCs/>
          <w:color w:val="0D0D0D" w:themeColor="text1" w:themeTint="F2"/>
          <w:sz w:val="24"/>
          <w:szCs w:val="24"/>
          <w:lang w:val="en-IN" w:eastAsia="en-GB"/>
        </w:rPr>
        <w:t>5.4.1</w:t>
      </w:r>
      <w:r w:rsidRPr="00123388">
        <w:rPr>
          <w:rFonts w:eastAsia="Times New Roman" w:cstheme="minorHAnsi"/>
          <w:b/>
          <w:bCs/>
          <w:color w:val="0D0D0D" w:themeColor="text1" w:themeTint="F2"/>
          <w:sz w:val="24"/>
          <w:szCs w:val="24"/>
          <w:lang w:val="en-IN" w:eastAsia="en-GB"/>
        </w:rPr>
        <w:t xml:space="preserve"> Project Planning</w:t>
      </w:r>
    </w:p>
    <w:p w14:paraId="49F3DF7B" w14:textId="12675B4E" w:rsidR="00C27A45" w:rsidRPr="00123388" w:rsidRDefault="00C27A45" w:rsidP="007931B4">
      <w:pPr>
        <w:spacing w:after="0" w:line="240" w:lineRule="auto"/>
        <w:ind w:left="720" w:firstLine="4"/>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For the development of the project</w:t>
      </w:r>
      <w:r w:rsidR="00452764" w:rsidRPr="00123388">
        <w:rPr>
          <w:rFonts w:eastAsia="Times New Roman" w:cstheme="minorHAnsi"/>
          <w:color w:val="0D0D0D" w:themeColor="text1" w:themeTint="F2"/>
          <w:sz w:val="24"/>
          <w:szCs w:val="24"/>
          <w:lang w:val="en-IN" w:eastAsia="en-GB"/>
        </w:rPr>
        <w:t>,</w:t>
      </w:r>
      <w:r w:rsidRPr="00123388">
        <w:rPr>
          <w:rFonts w:eastAsia="Times New Roman" w:cstheme="minorHAnsi"/>
          <w:color w:val="0D0D0D" w:themeColor="text1" w:themeTint="F2"/>
          <w:sz w:val="24"/>
          <w:szCs w:val="24"/>
          <w:lang w:val="en-IN" w:eastAsia="en-GB"/>
        </w:rPr>
        <w:t xml:space="preserve"> we will be following three weeks sprints starting from October 1, 2019. Following is the initial </w:t>
      </w:r>
      <w:r w:rsidR="006C7C04" w:rsidRPr="00123388">
        <w:rPr>
          <w:rFonts w:eastAsia="Times New Roman" w:cstheme="minorHAnsi"/>
          <w:color w:val="0D0D0D" w:themeColor="text1" w:themeTint="F2"/>
          <w:sz w:val="24"/>
          <w:szCs w:val="24"/>
          <w:lang w:val="en-IN" w:eastAsia="en-GB"/>
        </w:rPr>
        <w:t>sprint plan</w:t>
      </w:r>
      <w:r w:rsidRPr="00123388">
        <w:rPr>
          <w:rFonts w:eastAsia="Times New Roman" w:cstheme="minorHAnsi"/>
          <w:color w:val="0D0D0D" w:themeColor="text1" w:themeTint="F2"/>
          <w:sz w:val="24"/>
          <w:szCs w:val="24"/>
          <w:lang w:val="en-IN" w:eastAsia="en-GB"/>
        </w:rPr>
        <w:t xml:space="preserve"> of our project.</w:t>
      </w:r>
    </w:p>
    <w:p w14:paraId="2BD14382"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16179331"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01D31644" w14:textId="690570E3" w:rsidR="006C7C04" w:rsidRPr="00123388" w:rsidRDefault="00C27A45"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noProof/>
          <w:color w:val="0D0D0D" w:themeColor="text1" w:themeTint="F2"/>
          <w:sz w:val="24"/>
          <w:szCs w:val="24"/>
          <w:lang w:val="de-DE" w:eastAsia="de-DE"/>
        </w:rPr>
        <w:drawing>
          <wp:inline distT="0" distB="0" distL="0" distR="0" wp14:anchorId="45CADAF9" wp14:editId="5676DDC0">
            <wp:extent cx="6543860" cy="275477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0-03 at 4.58.22 PM.png"/>
                    <pic:cNvPicPr/>
                  </pic:nvPicPr>
                  <pic:blipFill>
                    <a:blip r:embed="rId13">
                      <a:extLst>
                        <a:ext uri="{28A0092B-C50C-407E-A947-70E740481C1C}">
                          <a14:useLocalDpi xmlns:a14="http://schemas.microsoft.com/office/drawing/2010/main" val="0"/>
                        </a:ext>
                      </a:extLst>
                    </a:blip>
                    <a:stretch>
                      <a:fillRect/>
                    </a:stretch>
                  </pic:blipFill>
                  <pic:spPr>
                    <a:xfrm>
                      <a:off x="0" y="0"/>
                      <a:ext cx="6543860" cy="2754778"/>
                    </a:xfrm>
                    <a:prstGeom prst="rect">
                      <a:avLst/>
                    </a:prstGeom>
                  </pic:spPr>
                </pic:pic>
              </a:graphicData>
            </a:graphic>
          </wp:inline>
        </w:drawing>
      </w:r>
      <w:proofErr w:type="spellStart"/>
      <w:r w:rsidR="006C7C04" w:rsidRPr="00123388">
        <w:rPr>
          <w:rFonts w:eastAsia="Times New Roman" w:cstheme="minorHAnsi"/>
          <w:color w:val="0D0D0D" w:themeColor="text1" w:themeTint="F2"/>
          <w:sz w:val="24"/>
          <w:szCs w:val="24"/>
          <w:lang w:val="en-IN" w:eastAsia="en-GB"/>
        </w:rPr>
        <w:t>Img</w:t>
      </w:r>
      <w:proofErr w:type="spellEnd"/>
      <w:r w:rsidR="006C7C04" w:rsidRPr="00123388">
        <w:rPr>
          <w:rFonts w:eastAsia="Times New Roman" w:cstheme="minorHAnsi"/>
          <w:color w:val="0D0D0D" w:themeColor="text1" w:themeTint="F2"/>
          <w:sz w:val="24"/>
          <w:szCs w:val="24"/>
          <w:lang w:val="en-IN" w:eastAsia="en-GB"/>
        </w:rPr>
        <w:t xml:space="preserve"> </w:t>
      </w:r>
      <w:proofErr w:type="spellStart"/>
      <w:r w:rsidR="006C7C04" w:rsidRPr="00123388">
        <w:rPr>
          <w:rFonts w:eastAsia="Times New Roman" w:cstheme="minorHAnsi"/>
          <w:color w:val="0D0D0D" w:themeColor="text1" w:themeTint="F2"/>
          <w:sz w:val="24"/>
          <w:szCs w:val="24"/>
          <w:lang w:val="en-IN" w:eastAsia="en-GB"/>
        </w:rPr>
        <w:t>Src</w:t>
      </w:r>
      <w:proofErr w:type="spellEnd"/>
      <w:r w:rsidR="006C7C04" w:rsidRPr="00123388">
        <w:rPr>
          <w:rFonts w:eastAsia="Times New Roman" w:cstheme="minorHAnsi"/>
          <w:color w:val="0D0D0D" w:themeColor="text1" w:themeTint="F2"/>
          <w:sz w:val="24"/>
          <w:szCs w:val="24"/>
          <w:lang w:val="en-IN" w:eastAsia="en-GB"/>
        </w:rPr>
        <w:t>: Meetings_KickOff2019_-_Project_Software_Engineering_WS2019</w:t>
      </w:r>
      <w:r w:rsidR="00331B9B" w:rsidRPr="00123388">
        <w:rPr>
          <w:rFonts w:eastAsia="Times New Roman" w:cstheme="minorHAnsi"/>
          <w:color w:val="0D0D0D" w:themeColor="text1" w:themeTint="F2"/>
          <w:sz w:val="24"/>
          <w:szCs w:val="24"/>
          <w:lang w:val="en-IN" w:eastAsia="en-GB"/>
        </w:rPr>
        <w:t xml:space="preserve"> slides</w:t>
      </w:r>
    </w:p>
    <w:p w14:paraId="7F68C082" w14:textId="77777777" w:rsidR="006C7C04" w:rsidRPr="00123388" w:rsidRDefault="006C7C04" w:rsidP="007931B4">
      <w:pPr>
        <w:rPr>
          <w:rFonts w:eastAsia="Times New Roman" w:cstheme="minorHAnsi"/>
          <w:color w:val="0D0D0D" w:themeColor="text1" w:themeTint="F2"/>
          <w:sz w:val="24"/>
          <w:szCs w:val="24"/>
          <w:lang w:val="en-IN" w:eastAsia="en-GB"/>
        </w:rPr>
      </w:pPr>
    </w:p>
    <w:p w14:paraId="6505B555" w14:textId="77777777" w:rsidR="006C7C04" w:rsidRPr="00123388" w:rsidRDefault="006C7C04" w:rsidP="007931B4">
      <w:pPr>
        <w:rPr>
          <w:rFonts w:eastAsia="Times New Roman" w:cstheme="minorHAnsi"/>
          <w:color w:val="0D0D0D" w:themeColor="text1" w:themeTint="F2"/>
          <w:sz w:val="24"/>
          <w:szCs w:val="24"/>
          <w:lang w:val="en-IN" w:eastAsia="en-GB"/>
        </w:rPr>
      </w:pPr>
    </w:p>
    <w:p w14:paraId="1391F7CF" w14:textId="34797E0C" w:rsidR="00C27A45" w:rsidRPr="00123388" w:rsidRDefault="00C46B53" w:rsidP="007931B4">
      <w:pPr>
        <w:rPr>
          <w:rFonts w:eastAsia="Times New Roman" w:cstheme="minorHAnsi"/>
          <w:b/>
          <w:bCs/>
          <w:color w:val="0D0D0D" w:themeColor="text1" w:themeTint="F2"/>
          <w:sz w:val="24"/>
          <w:szCs w:val="24"/>
          <w:lang w:val="en-IN" w:eastAsia="en-GB"/>
        </w:rPr>
      </w:pPr>
      <w:r w:rsidRPr="00123388">
        <w:rPr>
          <w:rFonts w:eastAsia="Times New Roman" w:cstheme="minorHAnsi"/>
          <w:b/>
          <w:bCs/>
          <w:color w:val="0D0D0D" w:themeColor="text1" w:themeTint="F2"/>
          <w:sz w:val="24"/>
          <w:szCs w:val="24"/>
          <w:lang w:val="en-IN" w:eastAsia="en-GB"/>
        </w:rPr>
        <w:t>5.4.2</w:t>
      </w:r>
      <w:r w:rsidR="00C27A45" w:rsidRPr="00123388">
        <w:rPr>
          <w:rFonts w:eastAsia="Times New Roman" w:cstheme="minorHAnsi"/>
          <w:b/>
          <w:bCs/>
          <w:color w:val="0D0D0D" w:themeColor="text1" w:themeTint="F2"/>
          <w:sz w:val="24"/>
          <w:szCs w:val="24"/>
          <w:lang w:val="en-IN" w:eastAsia="en-GB"/>
        </w:rPr>
        <w:t xml:space="preserve"> Planning of the Development Phases</w:t>
      </w:r>
    </w:p>
    <w:p w14:paraId="6C580FC1" w14:textId="4C27AC6B" w:rsidR="001C5B3C" w:rsidRPr="00123388" w:rsidRDefault="00AA2B83"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initial project development plan is as follows. The team members will try to strictly follow the project plan and to deliver the prototypes as mentioned in the plan in due time.</w:t>
      </w:r>
      <w:r w:rsidR="001C5B3C" w:rsidRPr="00123388">
        <w:rPr>
          <w:rFonts w:eastAsia="Times New Roman" w:cstheme="minorHAnsi"/>
          <w:color w:val="0D0D0D" w:themeColor="text1" w:themeTint="F2"/>
          <w:sz w:val="24"/>
          <w:szCs w:val="24"/>
          <w:lang w:val="en-IN" w:eastAsia="en-GB"/>
        </w:rPr>
        <w:t xml:space="preserve"> Changes in requirements from the </w:t>
      </w:r>
      <w:r w:rsidR="00452764" w:rsidRPr="00123388">
        <w:rPr>
          <w:rFonts w:eastAsia="Times New Roman" w:cstheme="minorHAnsi"/>
          <w:color w:val="0D0D0D" w:themeColor="text1" w:themeTint="F2"/>
          <w:sz w:val="24"/>
          <w:szCs w:val="24"/>
          <w:lang w:val="en-IN" w:eastAsia="en-GB"/>
        </w:rPr>
        <w:t>customer’s</w:t>
      </w:r>
      <w:r w:rsidR="001C5B3C" w:rsidRPr="00123388">
        <w:rPr>
          <w:rFonts w:eastAsia="Times New Roman" w:cstheme="minorHAnsi"/>
          <w:color w:val="0D0D0D" w:themeColor="text1" w:themeTint="F2"/>
          <w:sz w:val="24"/>
          <w:szCs w:val="24"/>
          <w:lang w:val="en-IN" w:eastAsia="en-GB"/>
        </w:rPr>
        <w:t xml:space="preserve"> part will be also documented as t</w:t>
      </w:r>
      <w:r w:rsidR="0043429A" w:rsidRPr="00123388">
        <w:rPr>
          <w:rFonts w:eastAsia="Times New Roman" w:cstheme="minorHAnsi"/>
          <w:color w:val="0D0D0D" w:themeColor="text1" w:themeTint="F2"/>
          <w:sz w:val="24"/>
          <w:szCs w:val="24"/>
          <w:lang w:val="en-IN" w:eastAsia="en-GB"/>
        </w:rPr>
        <w:t>he time progresses</w:t>
      </w:r>
      <w:r w:rsidR="001C5B3C" w:rsidRPr="00123388">
        <w:rPr>
          <w:rFonts w:eastAsia="Times New Roman" w:cstheme="minorHAnsi"/>
          <w:color w:val="0D0D0D" w:themeColor="text1" w:themeTint="F2"/>
          <w:sz w:val="24"/>
          <w:szCs w:val="24"/>
          <w:lang w:val="en-IN" w:eastAsia="en-GB"/>
        </w:rPr>
        <w:t>.</w:t>
      </w:r>
    </w:p>
    <w:p w14:paraId="61DC72A0"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b/>
      </w:r>
      <w:r w:rsidRPr="00123388">
        <w:rPr>
          <w:rFonts w:eastAsia="Times New Roman" w:cstheme="minorHAnsi"/>
          <w:color w:val="0D0D0D" w:themeColor="text1" w:themeTint="F2"/>
          <w:sz w:val="24"/>
          <w:szCs w:val="24"/>
          <w:lang w:val="en-IN" w:eastAsia="en-GB"/>
        </w:rPr>
        <w:tab/>
      </w:r>
    </w:p>
    <w:tbl>
      <w:tblPr>
        <w:tblStyle w:val="TableGrid"/>
        <w:tblW w:w="10065" w:type="dxa"/>
        <w:tblInd w:w="-5" w:type="dxa"/>
        <w:tblLook w:val="04A0" w:firstRow="1" w:lastRow="0" w:firstColumn="1" w:lastColumn="0" w:noHBand="0" w:noVBand="1"/>
      </w:tblPr>
      <w:tblGrid>
        <w:gridCol w:w="1739"/>
        <w:gridCol w:w="847"/>
        <w:gridCol w:w="7479"/>
      </w:tblGrid>
      <w:tr w:rsidR="00123388" w:rsidRPr="00123388" w14:paraId="5F2D92C5" w14:textId="77777777" w:rsidTr="00893C68">
        <w:tc>
          <w:tcPr>
            <w:tcW w:w="1276" w:type="dxa"/>
            <w:shd w:val="clear" w:color="auto" w:fill="A6A6A6" w:themeFill="background1" w:themeFillShade="A6"/>
          </w:tcPr>
          <w:p w14:paraId="61264754" w14:textId="77777777" w:rsidR="00C27A45" w:rsidRPr="00893C68" w:rsidRDefault="00C27A45" w:rsidP="007931B4">
            <w:pPr>
              <w:rPr>
                <w:rFonts w:eastAsia="Times New Roman" w:cstheme="minorHAnsi"/>
                <w:b/>
                <w:color w:val="0D0D0D" w:themeColor="text1" w:themeTint="F2"/>
                <w:sz w:val="28"/>
                <w:szCs w:val="28"/>
                <w:lang w:val="en-IN" w:eastAsia="en-GB"/>
              </w:rPr>
            </w:pPr>
            <w:r w:rsidRPr="00893C68">
              <w:rPr>
                <w:rFonts w:eastAsia="Times New Roman" w:cstheme="minorHAnsi"/>
                <w:b/>
                <w:color w:val="0D0D0D" w:themeColor="text1" w:themeTint="F2"/>
                <w:sz w:val="28"/>
                <w:szCs w:val="28"/>
                <w:lang w:val="en-IN" w:eastAsia="en-GB"/>
              </w:rPr>
              <w:t>Phase Name</w:t>
            </w:r>
          </w:p>
        </w:tc>
        <w:tc>
          <w:tcPr>
            <w:tcW w:w="851" w:type="dxa"/>
            <w:shd w:val="clear" w:color="auto" w:fill="A6A6A6" w:themeFill="background1" w:themeFillShade="A6"/>
          </w:tcPr>
          <w:p w14:paraId="148B4E3D" w14:textId="77777777" w:rsidR="00C27A45" w:rsidRPr="00123388" w:rsidRDefault="00C27A45" w:rsidP="007931B4">
            <w:pPr>
              <w:rPr>
                <w:rFonts w:eastAsia="Times New Roman" w:cstheme="minorHAnsi"/>
                <w:b/>
                <w:color w:val="0D0D0D" w:themeColor="text1" w:themeTint="F2"/>
                <w:sz w:val="28"/>
                <w:szCs w:val="28"/>
                <w:lang w:val="en-IN" w:eastAsia="en-GB"/>
              </w:rPr>
            </w:pPr>
            <w:r w:rsidRPr="00123388">
              <w:rPr>
                <w:rFonts w:eastAsia="Times New Roman" w:cstheme="minorHAnsi"/>
                <w:b/>
                <w:color w:val="0D0D0D" w:themeColor="text1" w:themeTint="F2"/>
                <w:sz w:val="28"/>
                <w:szCs w:val="28"/>
                <w:lang w:val="en-IN" w:eastAsia="en-GB"/>
              </w:rPr>
              <w:t>Date</w:t>
            </w:r>
          </w:p>
        </w:tc>
        <w:tc>
          <w:tcPr>
            <w:tcW w:w="7938" w:type="dxa"/>
            <w:shd w:val="clear" w:color="auto" w:fill="A6A6A6" w:themeFill="background1" w:themeFillShade="A6"/>
          </w:tcPr>
          <w:p w14:paraId="3F454324" w14:textId="6AA79E5B" w:rsidR="00C27A45" w:rsidRPr="00123388" w:rsidRDefault="00C07196" w:rsidP="007931B4">
            <w:pPr>
              <w:rPr>
                <w:rFonts w:eastAsia="Times New Roman" w:cstheme="minorHAnsi"/>
                <w:b/>
                <w:color w:val="0D0D0D" w:themeColor="text1" w:themeTint="F2"/>
                <w:sz w:val="28"/>
                <w:szCs w:val="28"/>
                <w:lang w:val="en-IN" w:eastAsia="en-GB"/>
              </w:rPr>
            </w:pPr>
            <w:r w:rsidRPr="00123388">
              <w:rPr>
                <w:rFonts w:eastAsia="Times New Roman" w:cstheme="minorHAnsi"/>
                <w:b/>
                <w:color w:val="0D0D0D" w:themeColor="text1" w:themeTint="F2"/>
                <w:sz w:val="28"/>
                <w:szCs w:val="28"/>
                <w:lang w:val="en-IN" w:eastAsia="en-GB"/>
              </w:rPr>
              <w:t xml:space="preserve">Agenda / </w:t>
            </w:r>
            <w:r w:rsidR="00C27A45" w:rsidRPr="00123388">
              <w:rPr>
                <w:rFonts w:eastAsia="Times New Roman" w:cstheme="minorHAnsi"/>
                <w:b/>
                <w:color w:val="0D0D0D" w:themeColor="text1" w:themeTint="F2"/>
                <w:sz w:val="28"/>
                <w:szCs w:val="28"/>
                <w:lang w:val="en-IN" w:eastAsia="en-GB"/>
              </w:rPr>
              <w:t>Functionalities implemented</w:t>
            </w:r>
          </w:p>
        </w:tc>
      </w:tr>
      <w:tr w:rsidR="00123388" w:rsidRPr="00123388" w14:paraId="505CCAED" w14:textId="77777777" w:rsidTr="00452764">
        <w:tc>
          <w:tcPr>
            <w:tcW w:w="1276" w:type="dxa"/>
          </w:tcPr>
          <w:p w14:paraId="72646F7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Introduction</w:t>
            </w:r>
          </w:p>
        </w:tc>
        <w:tc>
          <w:tcPr>
            <w:tcW w:w="851" w:type="dxa"/>
          </w:tcPr>
          <w:p w14:paraId="121561FB"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25/09</w:t>
            </w:r>
          </w:p>
        </w:tc>
        <w:tc>
          <w:tcPr>
            <w:tcW w:w="7938" w:type="dxa"/>
          </w:tcPr>
          <w:p w14:paraId="595C98BF"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Kick off meeting, Project elicitation</w:t>
            </w:r>
          </w:p>
        </w:tc>
      </w:tr>
      <w:tr w:rsidR="00123388" w:rsidRPr="00123388" w14:paraId="1D0FE4B1" w14:textId="77777777" w:rsidTr="00452764">
        <w:tc>
          <w:tcPr>
            <w:tcW w:w="1276" w:type="dxa"/>
          </w:tcPr>
          <w:p w14:paraId="12E1C36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Interview</w:t>
            </w:r>
          </w:p>
        </w:tc>
        <w:tc>
          <w:tcPr>
            <w:tcW w:w="851" w:type="dxa"/>
          </w:tcPr>
          <w:p w14:paraId="7A1165E8"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27/09</w:t>
            </w:r>
          </w:p>
        </w:tc>
        <w:tc>
          <w:tcPr>
            <w:tcW w:w="7938" w:type="dxa"/>
          </w:tcPr>
          <w:p w14:paraId="087F774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Customer meeting, Gathering of project information.</w:t>
            </w:r>
          </w:p>
        </w:tc>
      </w:tr>
      <w:tr w:rsidR="00123388" w:rsidRPr="00123388" w14:paraId="7C21E5EC" w14:textId="77777777" w:rsidTr="00452764">
        <w:tc>
          <w:tcPr>
            <w:tcW w:w="1276" w:type="dxa"/>
          </w:tcPr>
          <w:p w14:paraId="05C5247C"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Info Gathering</w:t>
            </w:r>
          </w:p>
        </w:tc>
        <w:tc>
          <w:tcPr>
            <w:tcW w:w="851" w:type="dxa"/>
          </w:tcPr>
          <w:p w14:paraId="771555C7"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01/10</w:t>
            </w:r>
          </w:p>
        </w:tc>
        <w:tc>
          <w:tcPr>
            <w:tcW w:w="7938" w:type="dxa"/>
          </w:tcPr>
          <w:p w14:paraId="08889DFF"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Collecting and sorting of requirement data among team and familiarizing with the development environment.</w:t>
            </w:r>
          </w:p>
        </w:tc>
      </w:tr>
      <w:tr w:rsidR="00123388" w:rsidRPr="00123388" w14:paraId="18F53737" w14:textId="77777777" w:rsidTr="00452764">
        <w:tc>
          <w:tcPr>
            <w:tcW w:w="1276" w:type="dxa"/>
          </w:tcPr>
          <w:p w14:paraId="3B7E87F8"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RE Documentation</w:t>
            </w:r>
          </w:p>
        </w:tc>
        <w:tc>
          <w:tcPr>
            <w:tcW w:w="851" w:type="dxa"/>
          </w:tcPr>
          <w:p w14:paraId="00330B0A"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7/10</w:t>
            </w:r>
          </w:p>
        </w:tc>
        <w:tc>
          <w:tcPr>
            <w:tcW w:w="7938" w:type="dxa"/>
          </w:tcPr>
          <w:p w14:paraId="413B3F3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Requirements engineering document review by the project coordinators.</w:t>
            </w:r>
          </w:p>
        </w:tc>
      </w:tr>
      <w:tr w:rsidR="00123388" w:rsidRPr="00123388" w14:paraId="5C21CC7C" w14:textId="77777777" w:rsidTr="00452764">
        <w:tc>
          <w:tcPr>
            <w:tcW w:w="1276" w:type="dxa"/>
          </w:tcPr>
          <w:p w14:paraId="1254021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Final SRS</w:t>
            </w:r>
          </w:p>
        </w:tc>
        <w:tc>
          <w:tcPr>
            <w:tcW w:w="851" w:type="dxa"/>
          </w:tcPr>
          <w:p w14:paraId="3BE1D0C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15/10</w:t>
            </w:r>
          </w:p>
        </w:tc>
        <w:tc>
          <w:tcPr>
            <w:tcW w:w="7938" w:type="dxa"/>
          </w:tcPr>
          <w:p w14:paraId="6114202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final RE document is submitted to the customer for validation.</w:t>
            </w:r>
          </w:p>
        </w:tc>
      </w:tr>
      <w:tr w:rsidR="00123388" w:rsidRPr="00123388" w14:paraId="533E1FDB" w14:textId="77777777" w:rsidTr="00452764">
        <w:tc>
          <w:tcPr>
            <w:tcW w:w="1276" w:type="dxa"/>
          </w:tcPr>
          <w:p w14:paraId="0BCCF69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Supervision Review</w:t>
            </w:r>
          </w:p>
        </w:tc>
        <w:tc>
          <w:tcPr>
            <w:tcW w:w="851" w:type="dxa"/>
          </w:tcPr>
          <w:p w14:paraId="511C2B2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10/12</w:t>
            </w:r>
          </w:p>
        </w:tc>
        <w:tc>
          <w:tcPr>
            <w:tcW w:w="7938" w:type="dxa"/>
          </w:tcPr>
          <w:p w14:paraId="40B0A1DB"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product is submitted for supervision review and recommended changes are being made.</w:t>
            </w:r>
          </w:p>
        </w:tc>
      </w:tr>
      <w:tr w:rsidR="00123388" w:rsidRPr="00123388" w14:paraId="74746BE7" w14:textId="77777777" w:rsidTr="00452764">
        <w:tc>
          <w:tcPr>
            <w:tcW w:w="1276" w:type="dxa"/>
          </w:tcPr>
          <w:p w14:paraId="1158F17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lastRenderedPageBreak/>
              <w:t>Final Presentation</w:t>
            </w:r>
          </w:p>
        </w:tc>
        <w:tc>
          <w:tcPr>
            <w:tcW w:w="851" w:type="dxa"/>
          </w:tcPr>
          <w:p w14:paraId="1C346B6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20/12</w:t>
            </w:r>
          </w:p>
        </w:tc>
        <w:tc>
          <w:tcPr>
            <w:tcW w:w="7938" w:type="dxa"/>
          </w:tcPr>
          <w:p w14:paraId="2209FE7B" w14:textId="117B599D" w:rsidR="00C27A45" w:rsidRPr="00123388" w:rsidRDefault="00C27A45" w:rsidP="0045276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The product is presented before the client and </w:t>
            </w:r>
            <w:r w:rsidR="00452764" w:rsidRPr="00123388">
              <w:rPr>
                <w:rFonts w:eastAsia="Times New Roman" w:cstheme="minorHAnsi"/>
                <w:color w:val="0D0D0D" w:themeColor="text1" w:themeTint="F2"/>
                <w:sz w:val="24"/>
                <w:szCs w:val="24"/>
                <w:lang w:val="en-IN" w:eastAsia="en-GB"/>
              </w:rPr>
              <w:t xml:space="preserve">it </w:t>
            </w:r>
            <w:r w:rsidRPr="00123388">
              <w:rPr>
                <w:rFonts w:eastAsia="Times New Roman" w:cstheme="minorHAnsi"/>
                <w:color w:val="0D0D0D" w:themeColor="text1" w:themeTint="F2"/>
                <w:sz w:val="24"/>
                <w:szCs w:val="24"/>
                <w:lang w:val="en-IN" w:eastAsia="en-GB"/>
              </w:rPr>
              <w:t>functionalities and uses</w:t>
            </w:r>
            <w:r w:rsidR="00452764" w:rsidRPr="00123388">
              <w:rPr>
                <w:rFonts w:eastAsia="Times New Roman" w:cstheme="minorHAnsi"/>
                <w:color w:val="0D0D0D" w:themeColor="text1" w:themeTint="F2"/>
                <w:sz w:val="24"/>
                <w:szCs w:val="24"/>
                <w:lang w:val="en-IN" w:eastAsia="en-GB"/>
              </w:rPr>
              <w:t xml:space="preserve"> are explained</w:t>
            </w:r>
            <w:r w:rsidRPr="00123388">
              <w:rPr>
                <w:rFonts w:eastAsia="Times New Roman" w:cstheme="minorHAnsi"/>
                <w:color w:val="0D0D0D" w:themeColor="text1" w:themeTint="F2"/>
                <w:sz w:val="24"/>
                <w:szCs w:val="24"/>
                <w:lang w:val="en-IN" w:eastAsia="en-GB"/>
              </w:rPr>
              <w:t>.</w:t>
            </w:r>
          </w:p>
        </w:tc>
      </w:tr>
    </w:tbl>
    <w:p w14:paraId="315C781A"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5BF0E645" w14:textId="31F6EB76" w:rsidR="002C12F3" w:rsidRPr="00123388" w:rsidRDefault="00721A5F" w:rsidP="00452764">
      <w:p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b/>
          <w:color w:val="0D0D0D" w:themeColor="text1" w:themeTint="F2"/>
          <w:sz w:val="24"/>
          <w:szCs w:val="24"/>
          <w:lang w:val="en-IN" w:eastAsia="en-GB"/>
        </w:rPr>
        <w:t>Please Note</w:t>
      </w:r>
      <w:r w:rsidR="00AA2B83" w:rsidRPr="00123388">
        <w:rPr>
          <w:rFonts w:eastAsia="Times New Roman" w:cstheme="minorHAnsi"/>
          <w:b/>
          <w:color w:val="0D0D0D" w:themeColor="text1" w:themeTint="F2"/>
          <w:sz w:val="24"/>
          <w:szCs w:val="24"/>
          <w:lang w:val="en-IN" w:eastAsia="en-GB"/>
        </w:rPr>
        <w:t>:</w:t>
      </w:r>
      <w:r w:rsidR="00AA2B83" w:rsidRPr="00123388">
        <w:rPr>
          <w:rFonts w:eastAsia="Times New Roman" w:cstheme="minorHAnsi"/>
          <w:color w:val="0D0D0D" w:themeColor="text1" w:themeTint="F2"/>
          <w:sz w:val="24"/>
          <w:szCs w:val="24"/>
          <w:lang w:val="en-IN" w:eastAsia="en-GB"/>
        </w:rPr>
        <w:t xml:space="preserve"> </w:t>
      </w:r>
      <w:r w:rsidR="00B869F2" w:rsidRPr="00123388">
        <w:rPr>
          <w:rFonts w:eastAsia="Times New Roman" w:cstheme="minorHAnsi"/>
          <w:color w:val="0D0D0D" w:themeColor="text1" w:themeTint="F2"/>
          <w:sz w:val="24"/>
          <w:szCs w:val="24"/>
          <w:lang w:val="en-IN" w:eastAsia="en-GB"/>
        </w:rPr>
        <w:t xml:space="preserve">Additions and changes to the above mentioned plan is possible as the </w:t>
      </w:r>
      <w:r w:rsidR="00AA2B83" w:rsidRPr="00123388">
        <w:rPr>
          <w:rFonts w:eastAsia="Times New Roman" w:cstheme="minorHAnsi"/>
          <w:color w:val="0D0D0D" w:themeColor="text1" w:themeTint="F2"/>
          <w:sz w:val="24"/>
          <w:szCs w:val="24"/>
          <w:lang w:val="en-IN" w:eastAsia="en-GB"/>
        </w:rPr>
        <w:t>progress of the project which will be reviewed by Fraunhofer</w:t>
      </w:r>
      <w:r w:rsidR="00452764" w:rsidRPr="00123388">
        <w:rPr>
          <w:rFonts w:eastAsia="Times New Roman" w:cstheme="minorHAnsi"/>
          <w:color w:val="0D0D0D" w:themeColor="text1" w:themeTint="F2"/>
          <w:sz w:val="24"/>
          <w:szCs w:val="24"/>
          <w:lang w:val="en-IN" w:eastAsia="en-GB"/>
        </w:rPr>
        <w:t>’s</w:t>
      </w:r>
      <w:r w:rsidR="00AA2B83" w:rsidRPr="00123388">
        <w:rPr>
          <w:rFonts w:eastAsia="Times New Roman" w:cstheme="minorHAnsi"/>
          <w:color w:val="0D0D0D" w:themeColor="text1" w:themeTint="F2"/>
          <w:sz w:val="24"/>
          <w:szCs w:val="24"/>
          <w:lang w:val="en-IN" w:eastAsia="en-GB"/>
        </w:rPr>
        <w:t xml:space="preserve"> support team.</w:t>
      </w:r>
    </w:p>
    <w:p w14:paraId="08E22E1E" w14:textId="77777777" w:rsidR="002C12F3" w:rsidRPr="00123388" w:rsidRDefault="002C12F3" w:rsidP="007931B4">
      <w:pPr>
        <w:spacing w:after="0" w:line="240" w:lineRule="auto"/>
        <w:rPr>
          <w:rFonts w:eastAsia="Times New Roman" w:cstheme="minorHAnsi"/>
          <w:color w:val="0D0D0D" w:themeColor="text1" w:themeTint="F2"/>
          <w:sz w:val="28"/>
          <w:szCs w:val="28"/>
          <w:lang w:val="en-IN" w:eastAsia="en-GB"/>
        </w:rPr>
      </w:pPr>
    </w:p>
    <w:p w14:paraId="1C598B43" w14:textId="77777777" w:rsidR="00452764"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5.5</w:t>
      </w:r>
      <w:r w:rsidR="00C27A45" w:rsidRPr="00123388">
        <w:rPr>
          <w:rFonts w:eastAsia="Times New Roman" w:cstheme="minorHAnsi"/>
          <w:color w:val="0D0D0D" w:themeColor="text1" w:themeTint="F2"/>
          <w:sz w:val="28"/>
          <w:szCs w:val="28"/>
          <w:lang w:val="en-IN" w:eastAsia="en-GB"/>
        </w:rPr>
        <w:t xml:space="preserve"> Cutover / Migration to new product </w:t>
      </w:r>
    </w:p>
    <w:p w14:paraId="10778FD2" w14:textId="03A4EC20" w:rsidR="00C27A45" w:rsidRPr="00123388" w:rsidRDefault="00C27A45"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4"/>
          <w:szCs w:val="24"/>
          <w:lang w:val="en-IN" w:eastAsia="en-GB"/>
        </w:rPr>
        <w:t>We are not concerned about the future updates of the application as of now.</w:t>
      </w:r>
    </w:p>
    <w:p w14:paraId="55D5274E"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6D51C821" w14:textId="0DA6E471"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5.6</w:t>
      </w:r>
      <w:r w:rsidR="00C27A45" w:rsidRPr="00123388">
        <w:rPr>
          <w:rFonts w:eastAsia="Times New Roman" w:cstheme="minorHAnsi"/>
          <w:color w:val="0D0D0D" w:themeColor="text1" w:themeTint="F2"/>
          <w:sz w:val="28"/>
          <w:szCs w:val="28"/>
          <w:lang w:val="en-IN" w:eastAsia="en-GB"/>
        </w:rPr>
        <w:t xml:space="preserve"> Risks </w:t>
      </w:r>
    </w:p>
    <w:p w14:paraId="741E478E" w14:textId="77777777" w:rsidR="00452764" w:rsidRPr="00123388" w:rsidRDefault="00C27A45"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risks in</w:t>
      </w:r>
      <w:r w:rsidR="00452764" w:rsidRPr="00123388">
        <w:rPr>
          <w:rFonts w:eastAsia="Times New Roman" w:cstheme="minorHAnsi"/>
          <w:color w:val="0D0D0D" w:themeColor="text1" w:themeTint="F2"/>
          <w:sz w:val="24"/>
          <w:szCs w:val="24"/>
          <w:lang w:val="en-IN" w:eastAsia="en-GB"/>
        </w:rPr>
        <w:t>volved with the project include:</w:t>
      </w:r>
    </w:p>
    <w:p w14:paraId="11137E49" w14:textId="77777777" w:rsidR="00452764" w:rsidRPr="00123388" w:rsidRDefault="00452764" w:rsidP="00452764">
      <w:pPr>
        <w:pStyle w:val="ListParagraph"/>
        <w:numPr>
          <w:ilvl w:val="0"/>
          <w:numId w:val="35"/>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L</w:t>
      </w:r>
      <w:r w:rsidR="00C27A45" w:rsidRPr="00123388">
        <w:rPr>
          <w:rFonts w:eastAsia="Times New Roman" w:cstheme="minorHAnsi"/>
          <w:color w:val="0D0D0D" w:themeColor="text1" w:themeTint="F2"/>
          <w:sz w:val="24"/>
          <w:szCs w:val="24"/>
          <w:lang w:val="en-IN" w:eastAsia="en-GB"/>
        </w:rPr>
        <w:t xml:space="preserve">ack of product functionalities as envisioned by the end user </w:t>
      </w:r>
    </w:p>
    <w:p w14:paraId="7577904C" w14:textId="43B021A2" w:rsidR="00C27A45" w:rsidRPr="00123388" w:rsidRDefault="00452764" w:rsidP="00452764">
      <w:pPr>
        <w:pStyle w:val="ListParagraph"/>
        <w:numPr>
          <w:ilvl w:val="0"/>
          <w:numId w:val="35"/>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Lack of </w:t>
      </w:r>
      <w:r w:rsidR="00C27A45" w:rsidRPr="00123388">
        <w:rPr>
          <w:rFonts w:eastAsia="Times New Roman" w:cstheme="minorHAnsi"/>
          <w:color w:val="0D0D0D" w:themeColor="text1" w:themeTint="F2"/>
          <w:sz w:val="24"/>
          <w:szCs w:val="24"/>
          <w:lang w:val="en-IN" w:eastAsia="en-GB"/>
        </w:rPr>
        <w:t>experience</w:t>
      </w:r>
      <w:r w:rsidRPr="00123388">
        <w:rPr>
          <w:rFonts w:eastAsia="Times New Roman" w:cstheme="minorHAnsi"/>
          <w:color w:val="0D0D0D" w:themeColor="text1" w:themeTint="F2"/>
          <w:sz w:val="24"/>
          <w:szCs w:val="24"/>
          <w:lang w:val="en-IN" w:eastAsia="en-GB"/>
        </w:rPr>
        <w:t xml:space="preserve"> of the development team with</w:t>
      </w:r>
      <w:r w:rsidR="00C27A45" w:rsidRPr="00123388">
        <w:rPr>
          <w:rFonts w:eastAsia="Times New Roman" w:cstheme="minorHAnsi"/>
          <w:color w:val="0D0D0D" w:themeColor="text1" w:themeTint="F2"/>
          <w:sz w:val="24"/>
          <w:szCs w:val="24"/>
          <w:lang w:val="en-IN" w:eastAsia="en-GB"/>
        </w:rPr>
        <w:t xml:space="preserve"> the environment in which the product is </w:t>
      </w:r>
      <w:r w:rsidRPr="00123388">
        <w:rPr>
          <w:rFonts w:eastAsia="Times New Roman" w:cstheme="minorHAnsi"/>
          <w:color w:val="0D0D0D" w:themeColor="text1" w:themeTint="F2"/>
          <w:sz w:val="24"/>
          <w:szCs w:val="24"/>
          <w:lang w:val="en-IN" w:eastAsia="en-GB"/>
        </w:rPr>
        <w:t xml:space="preserve">to be </w:t>
      </w:r>
      <w:r w:rsidR="00C27A45" w:rsidRPr="00123388">
        <w:rPr>
          <w:rFonts w:eastAsia="Times New Roman" w:cstheme="minorHAnsi"/>
          <w:color w:val="0D0D0D" w:themeColor="text1" w:themeTint="F2"/>
          <w:sz w:val="24"/>
          <w:szCs w:val="24"/>
          <w:lang w:val="en-IN" w:eastAsia="en-GB"/>
        </w:rPr>
        <w:t>used. Moreover, the time constraint of a student project may cause low productivity and quality than expected.</w:t>
      </w:r>
    </w:p>
    <w:p w14:paraId="06E7AC9F"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00D610BB" w14:textId="4DC1077B"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5.7</w:t>
      </w:r>
      <w:r w:rsidR="006C7C04" w:rsidRPr="00123388">
        <w:rPr>
          <w:rFonts w:eastAsia="Times New Roman" w:cstheme="minorHAnsi"/>
          <w:color w:val="0D0D0D" w:themeColor="text1" w:themeTint="F2"/>
          <w:sz w:val="28"/>
          <w:szCs w:val="28"/>
          <w:lang w:val="en-IN" w:eastAsia="en-GB"/>
        </w:rPr>
        <w:t xml:space="preserve"> </w:t>
      </w:r>
      <w:r w:rsidR="00C27A45" w:rsidRPr="00123388">
        <w:rPr>
          <w:rFonts w:eastAsia="Times New Roman" w:cstheme="minorHAnsi"/>
          <w:color w:val="0D0D0D" w:themeColor="text1" w:themeTint="F2"/>
          <w:sz w:val="28"/>
          <w:szCs w:val="28"/>
          <w:lang w:val="en-IN" w:eastAsia="en-GB"/>
        </w:rPr>
        <w:t xml:space="preserve">Costs </w:t>
      </w:r>
    </w:p>
    <w:p w14:paraId="2F4C758E" w14:textId="731C4B74" w:rsidR="00C27A45" w:rsidRPr="00123388" w:rsidRDefault="00721A5F"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As this is a student project, costs</w:t>
      </w:r>
      <w:r w:rsidR="00452764" w:rsidRPr="00123388">
        <w:rPr>
          <w:rFonts w:eastAsia="Times New Roman" w:cstheme="minorHAnsi"/>
          <w:color w:val="0D0D0D" w:themeColor="text1" w:themeTint="F2"/>
          <w:sz w:val="24"/>
          <w:szCs w:val="24"/>
          <w:lang w:val="en-IN" w:eastAsia="en-GB"/>
        </w:rPr>
        <w:t xml:space="preserve"> are not a</w:t>
      </w:r>
      <w:r w:rsidRPr="00123388">
        <w:rPr>
          <w:rFonts w:eastAsia="Times New Roman" w:cstheme="minorHAnsi"/>
          <w:color w:val="0D0D0D" w:themeColor="text1" w:themeTint="F2"/>
          <w:sz w:val="24"/>
          <w:szCs w:val="24"/>
          <w:lang w:val="en-IN" w:eastAsia="en-GB"/>
        </w:rPr>
        <w:t>pplicable to it.</w:t>
      </w:r>
    </w:p>
    <w:p w14:paraId="23469517" w14:textId="77777777" w:rsidR="00C27A45" w:rsidRPr="00123388" w:rsidRDefault="00C27A45" w:rsidP="007931B4">
      <w:pPr>
        <w:spacing w:after="0" w:line="240" w:lineRule="auto"/>
        <w:rPr>
          <w:rFonts w:eastAsia="Times New Roman" w:cstheme="minorHAnsi"/>
          <w:color w:val="0D0D0D" w:themeColor="text1" w:themeTint="F2"/>
          <w:sz w:val="28"/>
          <w:szCs w:val="28"/>
          <w:lang w:val="en-IN" w:eastAsia="en-GB"/>
        </w:rPr>
      </w:pPr>
    </w:p>
    <w:p w14:paraId="65D263CA" w14:textId="765669B6"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5.8</w:t>
      </w:r>
      <w:r w:rsidR="00C27A45" w:rsidRPr="00123388">
        <w:rPr>
          <w:rFonts w:eastAsia="Times New Roman" w:cstheme="minorHAnsi"/>
          <w:color w:val="0D0D0D" w:themeColor="text1" w:themeTint="F2"/>
          <w:sz w:val="28"/>
          <w:szCs w:val="28"/>
          <w:lang w:val="en-IN" w:eastAsia="en-GB"/>
        </w:rPr>
        <w:t xml:space="preserve"> User Documentation and Training </w:t>
      </w:r>
    </w:p>
    <w:p w14:paraId="0D9D2732" w14:textId="17DBEECE"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057349E5" w14:textId="39372D7F" w:rsidR="00C27A45" w:rsidRPr="00123388" w:rsidRDefault="00443EDD" w:rsidP="00452764">
      <w:pPr>
        <w:spacing w:after="0" w:line="240" w:lineRule="auto"/>
        <w:rPr>
          <w:rFonts w:eastAsia="Times New Roman" w:cstheme="minorHAnsi"/>
          <w:color w:val="0D0D0D" w:themeColor="text1" w:themeTint="F2"/>
          <w:sz w:val="24"/>
          <w:szCs w:val="24"/>
          <w:lang w:val="en-IN" w:eastAsia="en-GB"/>
        </w:rPr>
      </w:pPr>
      <w:commentRangeStart w:id="18"/>
      <w:commentRangeStart w:id="19"/>
      <w:r w:rsidRPr="00123388">
        <w:rPr>
          <w:rFonts w:eastAsia="Times New Roman" w:cstheme="minorHAnsi"/>
          <w:color w:val="0D0D0D" w:themeColor="text1" w:themeTint="F2"/>
          <w:sz w:val="24"/>
          <w:szCs w:val="24"/>
          <w:lang w:val="en-IN" w:eastAsia="en-GB"/>
        </w:rPr>
        <w:t xml:space="preserve">No manuals or user documentations </w:t>
      </w:r>
      <w:r w:rsidR="00452764" w:rsidRPr="00123388">
        <w:rPr>
          <w:rFonts w:eastAsia="Times New Roman" w:cstheme="minorHAnsi"/>
          <w:color w:val="0D0D0D" w:themeColor="text1" w:themeTint="F2"/>
          <w:sz w:val="24"/>
          <w:szCs w:val="24"/>
          <w:lang w:val="en-IN" w:eastAsia="en-GB"/>
        </w:rPr>
        <w:t xml:space="preserve">are </w:t>
      </w:r>
      <w:r w:rsidRPr="00123388">
        <w:rPr>
          <w:rFonts w:eastAsia="Times New Roman" w:cstheme="minorHAnsi"/>
          <w:color w:val="0D0D0D" w:themeColor="text1" w:themeTint="F2"/>
          <w:sz w:val="24"/>
          <w:szCs w:val="24"/>
          <w:lang w:val="en-IN" w:eastAsia="en-GB"/>
        </w:rPr>
        <w:t>maintained.</w:t>
      </w:r>
      <w:commentRangeEnd w:id="18"/>
      <w:r w:rsidR="00452764" w:rsidRPr="00123388">
        <w:rPr>
          <w:rStyle w:val="CommentReference"/>
          <w:color w:val="0D0D0D" w:themeColor="text1" w:themeTint="F2"/>
        </w:rPr>
        <w:commentReference w:id="18"/>
      </w:r>
      <w:commentRangeEnd w:id="19"/>
      <w:r w:rsidR="007D0118">
        <w:rPr>
          <w:rStyle w:val="CommentReference"/>
        </w:rPr>
        <w:commentReference w:id="19"/>
      </w:r>
    </w:p>
    <w:p w14:paraId="53A8610D" w14:textId="77777777"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32E68C11" w14:textId="57A48A37"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5.9</w:t>
      </w:r>
      <w:r w:rsidR="00C27A45" w:rsidRPr="00123388">
        <w:rPr>
          <w:rFonts w:eastAsia="Times New Roman" w:cstheme="minorHAnsi"/>
          <w:color w:val="0D0D0D" w:themeColor="text1" w:themeTint="F2"/>
          <w:sz w:val="28"/>
          <w:szCs w:val="28"/>
          <w:lang w:val="en-IN" w:eastAsia="en-GB"/>
        </w:rPr>
        <w:t xml:space="preserve"> Waiting Room </w:t>
      </w:r>
    </w:p>
    <w:p w14:paraId="0147F7B8" w14:textId="77777777"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519832A7" w14:textId="1DC4EBF9" w:rsidR="00C27A45" w:rsidRPr="00123388" w:rsidRDefault="00C27A45"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The application holds a huge potential for integrating other functionalities to the existing product. Some of them </w:t>
      </w:r>
      <w:r w:rsidR="00452764" w:rsidRPr="00123388">
        <w:rPr>
          <w:rFonts w:eastAsia="Times New Roman" w:cstheme="minorHAnsi"/>
          <w:color w:val="0D0D0D" w:themeColor="text1" w:themeTint="F2"/>
          <w:sz w:val="24"/>
          <w:szCs w:val="24"/>
          <w:lang w:val="en-IN" w:eastAsia="en-GB"/>
        </w:rPr>
        <w:t>according to their priority are:</w:t>
      </w:r>
    </w:p>
    <w:p w14:paraId="56DC1FA3" w14:textId="694AF797"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Using the product in Joh</w:t>
      </w:r>
      <w:r w:rsidR="00452764" w:rsidRPr="00123388">
        <w:rPr>
          <w:rFonts w:eastAsia="Times New Roman" w:cstheme="minorHAnsi"/>
          <w:color w:val="0D0D0D" w:themeColor="text1" w:themeTint="F2"/>
          <w:sz w:val="24"/>
          <w:szCs w:val="24"/>
          <w:lang w:val="en-IN" w:eastAsia="en-GB"/>
        </w:rPr>
        <w:t>n Deere Machine’s display units</w:t>
      </w:r>
    </w:p>
    <w:p w14:paraId="55B68A6D" w14:textId="3BB1B521"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Controlling John Deere Machines through the </w:t>
      </w:r>
      <w:r w:rsidR="00452764" w:rsidRPr="00123388">
        <w:rPr>
          <w:rFonts w:eastAsia="Times New Roman" w:cstheme="minorHAnsi"/>
          <w:color w:val="0D0D0D" w:themeColor="text1" w:themeTint="F2"/>
          <w:sz w:val="24"/>
          <w:szCs w:val="24"/>
          <w:lang w:val="en-IN" w:eastAsia="en-GB"/>
        </w:rPr>
        <w:t>application</w:t>
      </w:r>
    </w:p>
    <w:p w14:paraId="56E96C1C" w14:textId="2848560A"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Capturing f</w:t>
      </w:r>
      <w:r w:rsidR="00452764" w:rsidRPr="00123388">
        <w:rPr>
          <w:rFonts w:eastAsia="Times New Roman" w:cstheme="minorHAnsi"/>
          <w:color w:val="0D0D0D" w:themeColor="text1" w:themeTint="F2"/>
          <w:sz w:val="24"/>
          <w:szCs w:val="24"/>
          <w:lang w:val="en-IN" w:eastAsia="en-GB"/>
        </w:rPr>
        <w:t>ield data while inside the car</w:t>
      </w:r>
    </w:p>
    <w:p w14:paraId="7E10D3E0" w14:textId="42734E6A" w:rsidR="00C27A45" w:rsidRPr="00123388" w:rsidRDefault="00C27A45" w:rsidP="00452764">
      <w:pPr>
        <w:pStyle w:val="ListParagraph"/>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Application made frien</w:t>
      </w:r>
      <w:r w:rsidR="00452764" w:rsidRPr="00123388">
        <w:rPr>
          <w:rFonts w:eastAsia="Times New Roman" w:cstheme="minorHAnsi"/>
          <w:color w:val="0D0D0D" w:themeColor="text1" w:themeTint="F2"/>
          <w:sz w:val="24"/>
          <w:szCs w:val="24"/>
          <w:lang w:val="en-IN" w:eastAsia="en-GB"/>
        </w:rPr>
        <w:t>dly with colour blindness users</w:t>
      </w:r>
    </w:p>
    <w:p w14:paraId="53E55952"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20A06EE4" w14:textId="77777777" w:rsidR="00C27A45" w:rsidRPr="00123388" w:rsidRDefault="00C27A45" w:rsidP="007931B4">
      <w:pPr>
        <w:ind w:firstLine="708"/>
        <w:rPr>
          <w:rFonts w:cstheme="minorHAnsi"/>
          <w:color w:val="0D0D0D" w:themeColor="text1" w:themeTint="F2"/>
          <w:sz w:val="24"/>
          <w:szCs w:val="24"/>
        </w:rPr>
      </w:pPr>
    </w:p>
    <w:p w14:paraId="24EB31D0" w14:textId="6DE2AE5C" w:rsidR="00C27A45" w:rsidRPr="00123388" w:rsidRDefault="00C27A45" w:rsidP="007931B4">
      <w:pPr>
        <w:rPr>
          <w:rFonts w:cstheme="minorHAnsi"/>
          <w:color w:val="0D0D0D" w:themeColor="text1" w:themeTint="F2"/>
          <w:sz w:val="24"/>
          <w:szCs w:val="24"/>
        </w:rPr>
      </w:pPr>
    </w:p>
    <w:p w14:paraId="2C47E94C" w14:textId="5DCDD569" w:rsidR="00C27A45" w:rsidRPr="00123388" w:rsidRDefault="00C27A45" w:rsidP="007931B4">
      <w:pPr>
        <w:rPr>
          <w:rFonts w:cstheme="minorHAnsi"/>
          <w:color w:val="0D0D0D" w:themeColor="text1" w:themeTint="F2"/>
          <w:sz w:val="24"/>
          <w:szCs w:val="24"/>
        </w:rPr>
      </w:pPr>
    </w:p>
    <w:p w14:paraId="3C80FDF4" w14:textId="3B9B4731" w:rsidR="00C27A45" w:rsidRPr="00123388" w:rsidRDefault="00C27A45" w:rsidP="007931B4">
      <w:pPr>
        <w:rPr>
          <w:rFonts w:cstheme="minorHAnsi"/>
          <w:color w:val="0D0D0D" w:themeColor="text1" w:themeTint="F2"/>
          <w:sz w:val="24"/>
          <w:szCs w:val="24"/>
        </w:rPr>
      </w:pPr>
    </w:p>
    <w:p w14:paraId="4F06FC90" w14:textId="77777777" w:rsidR="00C27A45" w:rsidRPr="00123388" w:rsidRDefault="00C27A45" w:rsidP="007931B4">
      <w:pPr>
        <w:rPr>
          <w:rFonts w:cstheme="minorHAnsi"/>
          <w:color w:val="0D0D0D" w:themeColor="text1" w:themeTint="F2"/>
          <w:sz w:val="24"/>
          <w:szCs w:val="24"/>
        </w:rPr>
      </w:pPr>
    </w:p>
    <w:sectPr w:rsidR="00C27A45" w:rsidRPr="00123388" w:rsidSect="006D3935">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nwari, Mahrukh" w:date="2019-10-17T13:01:00Z" w:initials="AM">
    <w:p w14:paraId="686F1B1A" w14:textId="6F8B0557" w:rsidR="00B2727C" w:rsidRDefault="00B2727C">
      <w:pPr>
        <w:pStyle w:val="CommentText"/>
      </w:pPr>
      <w:r>
        <w:rPr>
          <w:rStyle w:val="CommentReference"/>
        </w:rPr>
        <w:annotationRef/>
      </w:r>
      <w:r>
        <w:t xml:space="preserve">Im not sure if this is relevant any more. Since we are not considering geotagging anymore, will the information stored by the user actually be “implicitly” linked to the “object of interest”. I doubt it. </w:t>
      </w:r>
    </w:p>
  </w:comment>
  <w:comment w:id="10" w:author="Microsoft Office User" w:date="2019-10-18T11:17:00Z" w:initials="MOU">
    <w:p w14:paraId="1D3CCE2B" w14:textId="2806FC8E" w:rsidR="00913CF3" w:rsidRDefault="00913CF3">
      <w:pPr>
        <w:pStyle w:val="CommentText"/>
      </w:pPr>
      <w:r>
        <w:rPr>
          <w:rStyle w:val="CommentReference"/>
        </w:rPr>
        <w:annotationRef/>
      </w:r>
      <w:r>
        <w:t>I think we can leave it because we still want to implement the nearest field functionality. Maybe review it at the end of the second sprint and decide then. I would leave it, not for the final version but just as a reminder.</w:t>
      </w:r>
    </w:p>
  </w:comment>
  <w:comment w:id="11" w:author="Microsoft Office User" w:date="2019-10-18T11:25:00Z" w:initials="MOU">
    <w:p w14:paraId="36B911C9" w14:textId="77777777" w:rsidR="00913CF3" w:rsidRDefault="00913CF3">
      <w:pPr>
        <w:pStyle w:val="CommentText"/>
      </w:pPr>
      <w:r>
        <w:rPr>
          <w:rStyle w:val="CommentReference"/>
        </w:rPr>
        <w:annotationRef/>
      </w:r>
      <w:r>
        <w:t>Maybe keep this one. Same reason as for the previous comment</w:t>
      </w:r>
    </w:p>
    <w:p w14:paraId="5961C1E8" w14:textId="678D6719" w:rsidR="00913CF3" w:rsidRDefault="00913CF3">
      <w:pPr>
        <w:pStyle w:val="CommentText"/>
      </w:pPr>
    </w:p>
  </w:comment>
  <w:comment w:id="12" w:author="Microsoft Office User" w:date="2019-10-18T11:26:00Z" w:initials="MOU">
    <w:p w14:paraId="535B53B0" w14:textId="100375B6" w:rsidR="00913CF3" w:rsidRDefault="00913CF3">
      <w:pPr>
        <w:pStyle w:val="CommentText"/>
      </w:pPr>
      <w:r>
        <w:rPr>
          <w:rStyle w:val="CommentReference"/>
        </w:rPr>
        <w:annotationRef/>
      </w:r>
      <w:r>
        <w:t xml:space="preserve">What about make it possible by transferring the work to google maps or </w:t>
      </w:r>
      <w:bookmarkStart w:id="13" w:name="_GoBack"/>
      <w:bookmarkEnd w:id="13"/>
      <w:r>
        <w:t>any maps app available?</w:t>
      </w:r>
    </w:p>
  </w:comment>
  <w:comment w:id="15" w:author="Anwari, Mahrukh" w:date="2019-10-17T13:38:00Z" w:initials="AM">
    <w:p w14:paraId="2F9306C9" w14:textId="784F166C" w:rsidR="003677D1" w:rsidRDefault="003677D1">
      <w:pPr>
        <w:pStyle w:val="CommentText"/>
      </w:pPr>
      <w:r>
        <w:rPr>
          <w:rStyle w:val="CommentReference"/>
        </w:rPr>
        <w:annotationRef/>
      </w:r>
      <w:r>
        <w:t xml:space="preserve">Are we planning to implement this security feature in the future? It’s a rather extensive one. </w:t>
      </w:r>
    </w:p>
  </w:comment>
  <w:comment w:id="16" w:author="Microsoft Office User" w:date="2019-10-18T11:29:00Z" w:initials="MOU">
    <w:p w14:paraId="240759C8" w14:textId="77777777" w:rsidR="007D0118" w:rsidRDefault="007D0118">
      <w:pPr>
        <w:pStyle w:val="CommentText"/>
      </w:pPr>
      <w:r>
        <w:rPr>
          <w:rStyle w:val="CommentReference"/>
        </w:rPr>
        <w:annotationRef/>
      </w:r>
      <w:r>
        <w:t>I think for this one, we use their existing policy, like for all their other apps.</w:t>
      </w:r>
    </w:p>
    <w:p w14:paraId="28F8608F" w14:textId="43C97E84" w:rsidR="007D0118" w:rsidRDefault="007D0118">
      <w:pPr>
        <w:pStyle w:val="CommentText"/>
      </w:pPr>
    </w:p>
  </w:comment>
  <w:comment w:id="18" w:author="Anwari, Mahrukh" w:date="2019-10-17T13:47:00Z" w:initials="AM">
    <w:p w14:paraId="0D2B6BAB" w14:textId="45EA0CC0" w:rsidR="00452764" w:rsidRDefault="00452764">
      <w:pPr>
        <w:pStyle w:val="CommentText"/>
      </w:pPr>
      <w:r>
        <w:rPr>
          <w:rStyle w:val="CommentReference"/>
        </w:rPr>
        <w:annotationRef/>
      </w:r>
      <w:r>
        <w:t>Should we mention all the prototypes, architecture docs, requirement specifications that we are creating?</w:t>
      </w:r>
    </w:p>
  </w:comment>
  <w:comment w:id="19" w:author="Microsoft Office User" w:date="2019-10-18T11:29:00Z" w:initials="MOU">
    <w:p w14:paraId="4D6E369B" w14:textId="28EB3233" w:rsidR="007D0118" w:rsidRDefault="007D0118">
      <w:pPr>
        <w:pStyle w:val="CommentText"/>
      </w:pPr>
      <w:r>
        <w:rPr>
          <w:rStyle w:val="CommentReference"/>
        </w:rPr>
        <w:annotationRef/>
      </w:r>
      <w:r>
        <w:t>I think this concerns only the documentation provided to the user, not our client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6F1B1A" w15:done="0"/>
  <w15:commentEx w15:paraId="1D3CCE2B" w15:paraIdParent="686F1B1A" w15:done="0"/>
  <w15:commentEx w15:paraId="5961C1E8" w15:done="0"/>
  <w15:commentEx w15:paraId="535B53B0" w15:done="0"/>
  <w15:commentEx w15:paraId="2F9306C9" w15:done="0"/>
  <w15:commentEx w15:paraId="28F8608F" w15:paraIdParent="2F9306C9" w15:done="0"/>
  <w15:commentEx w15:paraId="0D2B6BAB" w15:done="0"/>
  <w15:commentEx w15:paraId="4D6E369B" w15:paraIdParent="0D2B6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6F1B1A" w16cid:durableId="21541870"/>
  <w16cid:commentId w16cid:paraId="1D3CCE2B" w16cid:durableId="21541DCF"/>
  <w16cid:commentId w16cid:paraId="5961C1E8" w16cid:durableId="21541FAC"/>
  <w16cid:commentId w16cid:paraId="535B53B0" w16cid:durableId="21541FCE"/>
  <w16cid:commentId w16cid:paraId="2F9306C9" w16cid:durableId="21541874"/>
  <w16cid:commentId w16cid:paraId="28F8608F" w16cid:durableId="2154207D"/>
  <w16cid:commentId w16cid:paraId="0D2B6BAB" w16cid:durableId="21541875"/>
  <w16cid:commentId w16cid:paraId="4D6E369B" w16cid:durableId="215420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E4532" w14:textId="77777777" w:rsidR="008F1D99" w:rsidRDefault="008F1D99" w:rsidP="006D3935">
      <w:pPr>
        <w:spacing w:after="0" w:line="240" w:lineRule="auto"/>
      </w:pPr>
      <w:r>
        <w:separator/>
      </w:r>
    </w:p>
  </w:endnote>
  <w:endnote w:type="continuationSeparator" w:id="0">
    <w:p w14:paraId="77B010AC" w14:textId="77777777" w:rsidR="008F1D99" w:rsidRDefault="008F1D99" w:rsidP="006D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931964"/>
      <w:docPartObj>
        <w:docPartGallery w:val="Page Numbers (Bottom of Page)"/>
        <w:docPartUnique/>
      </w:docPartObj>
    </w:sdtPr>
    <w:sdtEndPr>
      <w:rPr>
        <w:noProof/>
      </w:rPr>
    </w:sdtEndPr>
    <w:sdtContent>
      <w:p w14:paraId="09A4CC3B" w14:textId="7BCCFC2A" w:rsidR="006428BA" w:rsidRDefault="006428BA">
        <w:pPr>
          <w:pStyle w:val="Footer"/>
          <w:jc w:val="center"/>
        </w:pPr>
        <w:r>
          <w:fldChar w:fldCharType="begin"/>
        </w:r>
        <w:r>
          <w:instrText xml:space="preserve"> PAGE   \* MERGEFORMAT </w:instrText>
        </w:r>
        <w:r>
          <w:fldChar w:fldCharType="separate"/>
        </w:r>
        <w:r w:rsidR="00BC2F26">
          <w:rPr>
            <w:noProof/>
          </w:rPr>
          <w:t>13</w:t>
        </w:r>
        <w:r>
          <w:rPr>
            <w:noProof/>
          </w:rPr>
          <w:fldChar w:fldCharType="end"/>
        </w:r>
      </w:p>
    </w:sdtContent>
  </w:sdt>
  <w:p w14:paraId="7EA287B0" w14:textId="77777777" w:rsidR="006428BA" w:rsidRDefault="00642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EC909" w14:textId="77777777" w:rsidR="008F1D99" w:rsidRDefault="008F1D99" w:rsidP="006D3935">
      <w:pPr>
        <w:spacing w:after="0" w:line="240" w:lineRule="auto"/>
      </w:pPr>
      <w:r>
        <w:separator/>
      </w:r>
    </w:p>
  </w:footnote>
  <w:footnote w:type="continuationSeparator" w:id="0">
    <w:p w14:paraId="5A60E6C3" w14:textId="77777777" w:rsidR="008F1D99" w:rsidRDefault="008F1D99" w:rsidP="006D3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A77"/>
    <w:multiLevelType w:val="multilevel"/>
    <w:tmpl w:val="78664F8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570" w:hanging="720"/>
      </w:pPr>
      <w:rPr>
        <w:rFonts w:hint="default"/>
        <w:color w:val="000000" w:themeColor="text1"/>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10428E9"/>
    <w:multiLevelType w:val="hybridMultilevel"/>
    <w:tmpl w:val="A1CA4D8E"/>
    <w:lvl w:ilvl="0" w:tplc="99DE77A2">
      <w:start w:val="1"/>
      <w:numFmt w:val="decimal"/>
      <w:lvlText w:val="%1.)"/>
      <w:lvlJc w:val="left"/>
      <w:pPr>
        <w:ind w:left="720" w:hanging="360"/>
      </w:pPr>
      <w:rPr>
        <w:rFonts w:hint="default"/>
      </w:rPr>
    </w:lvl>
    <w:lvl w:ilvl="1" w:tplc="D14290A6">
      <w:numFmt w:val="bullet"/>
      <w:lvlText w:val="-"/>
      <w:lvlJc w:val="left"/>
      <w:pPr>
        <w:ind w:left="1440" w:hanging="360"/>
      </w:pPr>
      <w:rPr>
        <w:rFonts w:ascii="Calibri" w:eastAsiaTheme="minorHAnsi" w:hAnsi="Calibri" w:cs="Calibri"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CC29D2"/>
    <w:multiLevelType w:val="multilevel"/>
    <w:tmpl w:val="81E227BC"/>
    <w:lvl w:ilvl="0">
      <w:start w:val="4"/>
      <w:numFmt w:val="decimal"/>
      <w:lvlText w:val="%1"/>
      <w:lvlJc w:val="left"/>
      <w:pPr>
        <w:ind w:left="480" w:hanging="480"/>
      </w:pPr>
      <w:rPr>
        <w:rFonts w:hint="default"/>
      </w:rPr>
    </w:lvl>
    <w:lvl w:ilvl="1">
      <w:start w:val="3"/>
      <w:numFmt w:val="decimal"/>
      <w:lvlText w:val="%1.%2"/>
      <w:lvlJc w:val="left"/>
      <w:pPr>
        <w:ind w:left="1047" w:hanging="480"/>
      </w:pPr>
      <w:rPr>
        <w:rFonts w:hint="default"/>
        <w:color w:val="0D0D0D" w:themeColor="text1" w:themeTint="F2"/>
        <w:sz w:val="28"/>
        <w:szCs w:val="28"/>
      </w:rPr>
    </w:lvl>
    <w:lvl w:ilvl="2">
      <w:start w:val="1"/>
      <w:numFmt w:val="decimal"/>
      <w:lvlText w:val="%1.%2.%3"/>
      <w:lvlJc w:val="left"/>
      <w:pPr>
        <w:ind w:left="15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DE07C1"/>
    <w:multiLevelType w:val="hybridMultilevel"/>
    <w:tmpl w:val="70665EC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EB0CC5"/>
    <w:multiLevelType w:val="multilevel"/>
    <w:tmpl w:val="42F2C9F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E6A1C94"/>
    <w:multiLevelType w:val="multilevel"/>
    <w:tmpl w:val="1CBA9430"/>
    <w:lvl w:ilvl="0">
      <w:start w:val="4"/>
      <w:numFmt w:val="decimal"/>
      <w:lvlText w:val="%1"/>
      <w:lvlJc w:val="left"/>
      <w:pPr>
        <w:ind w:left="360" w:hanging="360"/>
      </w:pPr>
      <w:rPr>
        <w:rFonts w:hint="default"/>
        <w:sz w:val="28"/>
        <w:szCs w:val="28"/>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52301CA"/>
    <w:multiLevelType w:val="multilevel"/>
    <w:tmpl w:val="78664F8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570" w:hanging="720"/>
      </w:pPr>
      <w:rPr>
        <w:rFonts w:hint="default"/>
        <w:color w:val="000000" w:themeColor="text1"/>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0B48AB"/>
    <w:multiLevelType w:val="multilevel"/>
    <w:tmpl w:val="2C10F086"/>
    <w:lvl w:ilvl="0">
      <w:start w:val="4"/>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FB23A9"/>
    <w:multiLevelType w:val="multilevel"/>
    <w:tmpl w:val="64160E8A"/>
    <w:lvl w:ilvl="0">
      <w:start w:val="4"/>
      <w:numFmt w:val="decimal"/>
      <w:lvlText w:val="%1"/>
      <w:lvlJc w:val="left"/>
      <w:pPr>
        <w:ind w:left="480" w:hanging="480"/>
      </w:pPr>
      <w:rPr>
        <w:rFonts w:hint="default"/>
      </w:rPr>
    </w:lvl>
    <w:lvl w:ilvl="1">
      <w:start w:val="5"/>
      <w:numFmt w:val="decimal"/>
      <w:lvlText w:val="%1.%2"/>
      <w:lvlJc w:val="left"/>
      <w:pPr>
        <w:ind w:left="1188"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9690068"/>
    <w:multiLevelType w:val="hybridMultilevel"/>
    <w:tmpl w:val="7B447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411719"/>
    <w:multiLevelType w:val="hybridMultilevel"/>
    <w:tmpl w:val="918661D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D515733"/>
    <w:multiLevelType w:val="multilevel"/>
    <w:tmpl w:val="EE327308"/>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512E9"/>
    <w:multiLevelType w:val="multilevel"/>
    <w:tmpl w:val="387AED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1EB251EF"/>
    <w:multiLevelType w:val="hybridMultilevel"/>
    <w:tmpl w:val="330CAB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5F84DB4C">
      <w:numFmt w:val="bullet"/>
      <w:lvlText w:val="-"/>
      <w:lvlJc w:val="left"/>
      <w:pPr>
        <w:ind w:left="2160" w:hanging="360"/>
      </w:pPr>
      <w:rPr>
        <w:rFonts w:ascii="Calibri" w:eastAsia="Times New Roman"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91338B"/>
    <w:multiLevelType w:val="multilevel"/>
    <w:tmpl w:val="28F219B0"/>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EF7078"/>
    <w:multiLevelType w:val="hybridMultilevel"/>
    <w:tmpl w:val="E43A46A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6C04290"/>
    <w:multiLevelType w:val="hybridMultilevel"/>
    <w:tmpl w:val="9E02212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8F33C04"/>
    <w:multiLevelType w:val="hybridMultilevel"/>
    <w:tmpl w:val="5AB4115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E5F3E3C"/>
    <w:multiLevelType w:val="hybridMultilevel"/>
    <w:tmpl w:val="9882562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3DE1A90"/>
    <w:multiLevelType w:val="hybridMultilevel"/>
    <w:tmpl w:val="8D905588"/>
    <w:lvl w:ilvl="0" w:tplc="1B609F0E">
      <w:start w:val="1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3386F70"/>
    <w:multiLevelType w:val="hybridMultilevel"/>
    <w:tmpl w:val="D81098F2"/>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5FB62F5"/>
    <w:multiLevelType w:val="hybridMultilevel"/>
    <w:tmpl w:val="5BC64EC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9CF5B32"/>
    <w:multiLevelType w:val="multilevel"/>
    <w:tmpl w:val="D1F8CD2C"/>
    <w:lvl w:ilvl="0">
      <w:start w:val="4"/>
      <w:numFmt w:val="decimal"/>
      <w:lvlText w:val="%1"/>
      <w:lvlJc w:val="left"/>
      <w:pPr>
        <w:ind w:left="375" w:hanging="375"/>
      </w:pPr>
      <w:rPr>
        <w:rFonts w:hint="default"/>
      </w:rPr>
    </w:lvl>
    <w:lvl w:ilvl="1">
      <w:start w:val="8"/>
      <w:numFmt w:val="decimal"/>
      <w:lvlText w:val="%1.%2"/>
      <w:lvlJc w:val="left"/>
      <w:pPr>
        <w:ind w:left="495" w:hanging="375"/>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3" w15:restartNumberingAfterBreak="0">
    <w:nsid w:val="4C906D8F"/>
    <w:multiLevelType w:val="multilevel"/>
    <w:tmpl w:val="9C3A0E4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D2A09F8"/>
    <w:multiLevelType w:val="hybridMultilevel"/>
    <w:tmpl w:val="51CC82A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24448CE"/>
    <w:multiLevelType w:val="hybridMultilevel"/>
    <w:tmpl w:val="90E08ED0"/>
    <w:lvl w:ilvl="0" w:tplc="08090011">
      <w:start w:val="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6D85429"/>
    <w:multiLevelType w:val="multilevel"/>
    <w:tmpl w:val="BA9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A5361"/>
    <w:multiLevelType w:val="multilevel"/>
    <w:tmpl w:val="EB70B224"/>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1385F44"/>
    <w:multiLevelType w:val="multilevel"/>
    <w:tmpl w:val="D65C2B8A"/>
    <w:lvl w:ilvl="0">
      <w:start w:val="4"/>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14B4DF3"/>
    <w:multiLevelType w:val="hybridMultilevel"/>
    <w:tmpl w:val="2F44AFD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36E37D6"/>
    <w:multiLevelType w:val="multilevel"/>
    <w:tmpl w:val="92680FA2"/>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D675046"/>
    <w:multiLevelType w:val="multilevel"/>
    <w:tmpl w:val="F034C4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0C34ACF"/>
    <w:multiLevelType w:val="hybridMultilevel"/>
    <w:tmpl w:val="3A7E430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15:restartNumberingAfterBreak="0">
    <w:nsid w:val="7A4F72D7"/>
    <w:multiLevelType w:val="hybridMultilevel"/>
    <w:tmpl w:val="18D8728A"/>
    <w:lvl w:ilvl="0" w:tplc="7DD6F07E">
      <w:start w:val="12"/>
      <w:numFmt w:val="decimal"/>
      <w:lvlText w:val="%1)"/>
      <w:lvlJc w:val="left"/>
      <w:pPr>
        <w:ind w:left="720" w:hanging="360"/>
      </w:pPr>
      <w:rPr>
        <w:rFonts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D2129CF"/>
    <w:multiLevelType w:val="multilevel"/>
    <w:tmpl w:val="5120BE06"/>
    <w:lvl w:ilvl="0">
      <w:start w:val="4"/>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1"/>
  </w:num>
  <w:num w:numId="2">
    <w:abstractNumId w:val="1"/>
  </w:num>
  <w:num w:numId="3">
    <w:abstractNumId w:val="29"/>
  </w:num>
  <w:num w:numId="4">
    <w:abstractNumId w:val="20"/>
  </w:num>
  <w:num w:numId="5">
    <w:abstractNumId w:val="33"/>
  </w:num>
  <w:num w:numId="6">
    <w:abstractNumId w:val="25"/>
  </w:num>
  <w:num w:numId="7">
    <w:abstractNumId w:val="16"/>
  </w:num>
  <w:num w:numId="8">
    <w:abstractNumId w:val="10"/>
  </w:num>
  <w:num w:numId="9">
    <w:abstractNumId w:val="18"/>
  </w:num>
  <w:num w:numId="10">
    <w:abstractNumId w:val="3"/>
  </w:num>
  <w:num w:numId="11">
    <w:abstractNumId w:val="19"/>
  </w:num>
  <w:num w:numId="12">
    <w:abstractNumId w:val="17"/>
  </w:num>
  <w:num w:numId="13">
    <w:abstractNumId w:val="24"/>
  </w:num>
  <w:num w:numId="14">
    <w:abstractNumId w:val="12"/>
  </w:num>
  <w:num w:numId="15">
    <w:abstractNumId w:val="5"/>
  </w:num>
  <w:num w:numId="16">
    <w:abstractNumId w:val="27"/>
  </w:num>
  <w:num w:numId="17">
    <w:abstractNumId w:val="22"/>
  </w:num>
  <w:num w:numId="18">
    <w:abstractNumId w:val="13"/>
  </w:num>
  <w:num w:numId="19">
    <w:abstractNumId w:val="34"/>
  </w:num>
  <w:num w:numId="20">
    <w:abstractNumId w:val="6"/>
  </w:num>
  <w:num w:numId="21">
    <w:abstractNumId w:val="4"/>
  </w:num>
  <w:num w:numId="22">
    <w:abstractNumId w:val="23"/>
  </w:num>
  <w:num w:numId="23">
    <w:abstractNumId w:val="2"/>
  </w:num>
  <w:num w:numId="24">
    <w:abstractNumId w:val="30"/>
  </w:num>
  <w:num w:numId="25">
    <w:abstractNumId w:val="8"/>
  </w:num>
  <w:num w:numId="26">
    <w:abstractNumId w:val="11"/>
  </w:num>
  <w:num w:numId="27">
    <w:abstractNumId w:val="14"/>
  </w:num>
  <w:num w:numId="28">
    <w:abstractNumId w:val="7"/>
  </w:num>
  <w:num w:numId="29">
    <w:abstractNumId w:val="28"/>
  </w:num>
  <w:num w:numId="30">
    <w:abstractNumId w:val="26"/>
  </w:num>
  <w:num w:numId="31">
    <w:abstractNumId w:val="15"/>
  </w:num>
  <w:num w:numId="32">
    <w:abstractNumId w:val="21"/>
  </w:num>
  <w:num w:numId="33">
    <w:abstractNumId w:val="0"/>
  </w:num>
  <w:num w:numId="34">
    <w:abstractNumId w:val="32"/>
  </w:num>
  <w:num w:numId="3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wari, Mahrukh">
    <w15:presenceInfo w15:providerId="None" w15:userId="Anwari, Mahrukh"/>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IN" w:vendorID="64" w:dllVersion="6" w:nlCheck="1" w:checkStyle="1"/>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en-GB"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850"/>
    <w:rsid w:val="00022AD5"/>
    <w:rsid w:val="00030E8C"/>
    <w:rsid w:val="000463FE"/>
    <w:rsid w:val="0005055E"/>
    <w:rsid w:val="00055D29"/>
    <w:rsid w:val="00064E95"/>
    <w:rsid w:val="00096992"/>
    <w:rsid w:val="000B1CC6"/>
    <w:rsid w:val="000C60B8"/>
    <w:rsid w:val="00117350"/>
    <w:rsid w:val="00123388"/>
    <w:rsid w:val="001339D2"/>
    <w:rsid w:val="001675BB"/>
    <w:rsid w:val="001822F4"/>
    <w:rsid w:val="001C2AF6"/>
    <w:rsid w:val="001C5B3C"/>
    <w:rsid w:val="001E4888"/>
    <w:rsid w:val="001F38E5"/>
    <w:rsid w:val="002128CC"/>
    <w:rsid w:val="00237FF3"/>
    <w:rsid w:val="0029392E"/>
    <w:rsid w:val="002B18B7"/>
    <w:rsid w:val="002C12F3"/>
    <w:rsid w:val="00331B9B"/>
    <w:rsid w:val="003677D1"/>
    <w:rsid w:val="003C75EB"/>
    <w:rsid w:val="003F3D75"/>
    <w:rsid w:val="00410F29"/>
    <w:rsid w:val="0043429A"/>
    <w:rsid w:val="004437F8"/>
    <w:rsid w:val="00443EDD"/>
    <w:rsid w:val="00452764"/>
    <w:rsid w:val="00477CDD"/>
    <w:rsid w:val="004A7E9D"/>
    <w:rsid w:val="004B5580"/>
    <w:rsid w:val="004B6D0B"/>
    <w:rsid w:val="004E37C0"/>
    <w:rsid w:val="00517C6D"/>
    <w:rsid w:val="0052614D"/>
    <w:rsid w:val="005C1623"/>
    <w:rsid w:val="00604D40"/>
    <w:rsid w:val="0060564A"/>
    <w:rsid w:val="006331A7"/>
    <w:rsid w:val="00633895"/>
    <w:rsid w:val="006428BA"/>
    <w:rsid w:val="00655F4C"/>
    <w:rsid w:val="00676863"/>
    <w:rsid w:val="006C7C04"/>
    <w:rsid w:val="006D3935"/>
    <w:rsid w:val="006D50C7"/>
    <w:rsid w:val="006D6C75"/>
    <w:rsid w:val="00714B9C"/>
    <w:rsid w:val="00721A5F"/>
    <w:rsid w:val="007931B4"/>
    <w:rsid w:val="007A7F9D"/>
    <w:rsid w:val="007B0C23"/>
    <w:rsid w:val="007D0118"/>
    <w:rsid w:val="007D41B0"/>
    <w:rsid w:val="007D7058"/>
    <w:rsid w:val="007F68D5"/>
    <w:rsid w:val="0080091B"/>
    <w:rsid w:val="00832677"/>
    <w:rsid w:val="008332B0"/>
    <w:rsid w:val="00841C15"/>
    <w:rsid w:val="00842F88"/>
    <w:rsid w:val="00855CDC"/>
    <w:rsid w:val="00857D79"/>
    <w:rsid w:val="00875710"/>
    <w:rsid w:val="00885EA8"/>
    <w:rsid w:val="00893C68"/>
    <w:rsid w:val="00895F7A"/>
    <w:rsid w:val="008D2E55"/>
    <w:rsid w:val="008E4C03"/>
    <w:rsid w:val="008F1D99"/>
    <w:rsid w:val="00913CF3"/>
    <w:rsid w:val="0095754D"/>
    <w:rsid w:val="00970793"/>
    <w:rsid w:val="009E1F22"/>
    <w:rsid w:val="00A17818"/>
    <w:rsid w:val="00A553A2"/>
    <w:rsid w:val="00A60B50"/>
    <w:rsid w:val="00A761D3"/>
    <w:rsid w:val="00A879CC"/>
    <w:rsid w:val="00A96036"/>
    <w:rsid w:val="00AA2B83"/>
    <w:rsid w:val="00AB13DA"/>
    <w:rsid w:val="00B04638"/>
    <w:rsid w:val="00B2727C"/>
    <w:rsid w:val="00B30CB1"/>
    <w:rsid w:val="00B82564"/>
    <w:rsid w:val="00B82812"/>
    <w:rsid w:val="00B869F2"/>
    <w:rsid w:val="00BC12F4"/>
    <w:rsid w:val="00BC2F26"/>
    <w:rsid w:val="00BF49E5"/>
    <w:rsid w:val="00C07196"/>
    <w:rsid w:val="00C27A45"/>
    <w:rsid w:val="00C3410C"/>
    <w:rsid w:val="00C46B53"/>
    <w:rsid w:val="00C46C0D"/>
    <w:rsid w:val="00C52BFE"/>
    <w:rsid w:val="00C63342"/>
    <w:rsid w:val="00C83850"/>
    <w:rsid w:val="00C9222E"/>
    <w:rsid w:val="00C922AC"/>
    <w:rsid w:val="00CB314A"/>
    <w:rsid w:val="00CE02AB"/>
    <w:rsid w:val="00D15497"/>
    <w:rsid w:val="00D211A9"/>
    <w:rsid w:val="00D336D2"/>
    <w:rsid w:val="00D83DAB"/>
    <w:rsid w:val="00E474A4"/>
    <w:rsid w:val="00E47519"/>
    <w:rsid w:val="00E87EFB"/>
    <w:rsid w:val="00ED446C"/>
    <w:rsid w:val="00EF674A"/>
    <w:rsid w:val="00F135E8"/>
    <w:rsid w:val="00F40647"/>
    <w:rsid w:val="00F43B2D"/>
    <w:rsid w:val="00F6409D"/>
    <w:rsid w:val="00F730FF"/>
    <w:rsid w:val="00FC3A1C"/>
    <w:rsid w:val="00FE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CCAE"/>
  <w15:chartTrackingRefBased/>
  <w15:docId w15:val="{B2BA0FE6-DDC6-4219-9C97-BB4AFF55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2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36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36D2"/>
    <w:pPr>
      <w:ind w:left="720"/>
      <w:contextualSpacing/>
    </w:pPr>
  </w:style>
  <w:style w:type="character" w:customStyle="1" w:styleId="Heading3Char">
    <w:name w:val="Heading 3 Char"/>
    <w:basedOn w:val="DefaultParagraphFont"/>
    <w:link w:val="Heading3"/>
    <w:uiPriority w:val="9"/>
    <w:rsid w:val="008326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27A45"/>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D3935"/>
    <w:pPr>
      <w:spacing w:after="0" w:line="240" w:lineRule="auto"/>
    </w:pPr>
    <w:rPr>
      <w:rFonts w:eastAsiaTheme="minorEastAsia"/>
    </w:rPr>
  </w:style>
  <w:style w:type="character" w:customStyle="1" w:styleId="NoSpacingChar">
    <w:name w:val="No Spacing Char"/>
    <w:basedOn w:val="DefaultParagraphFont"/>
    <w:link w:val="NoSpacing"/>
    <w:uiPriority w:val="1"/>
    <w:rsid w:val="006D3935"/>
    <w:rPr>
      <w:rFonts w:eastAsiaTheme="minorEastAsia"/>
    </w:rPr>
  </w:style>
  <w:style w:type="paragraph" w:styleId="Header">
    <w:name w:val="header"/>
    <w:basedOn w:val="Normal"/>
    <w:link w:val="HeaderChar"/>
    <w:uiPriority w:val="99"/>
    <w:unhideWhenUsed/>
    <w:rsid w:val="006D39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3935"/>
  </w:style>
  <w:style w:type="paragraph" w:styleId="Footer">
    <w:name w:val="footer"/>
    <w:basedOn w:val="Normal"/>
    <w:link w:val="FooterChar"/>
    <w:uiPriority w:val="99"/>
    <w:unhideWhenUsed/>
    <w:rsid w:val="006D39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3935"/>
  </w:style>
  <w:style w:type="character" w:styleId="Hyperlink">
    <w:name w:val="Hyperlink"/>
    <w:basedOn w:val="DefaultParagraphFont"/>
    <w:uiPriority w:val="99"/>
    <w:unhideWhenUsed/>
    <w:rsid w:val="00117350"/>
    <w:rPr>
      <w:color w:val="0563C1" w:themeColor="hyperlink"/>
      <w:u w:val="single"/>
    </w:rPr>
  </w:style>
  <w:style w:type="character" w:customStyle="1" w:styleId="UnresolvedMention1">
    <w:name w:val="Unresolved Mention1"/>
    <w:basedOn w:val="DefaultParagraphFont"/>
    <w:uiPriority w:val="99"/>
    <w:semiHidden/>
    <w:unhideWhenUsed/>
    <w:rsid w:val="00117350"/>
    <w:rPr>
      <w:color w:val="605E5C"/>
      <w:shd w:val="clear" w:color="auto" w:fill="E1DFDD"/>
    </w:rPr>
  </w:style>
  <w:style w:type="character" w:styleId="FollowedHyperlink">
    <w:name w:val="FollowedHyperlink"/>
    <w:basedOn w:val="DefaultParagraphFont"/>
    <w:uiPriority w:val="99"/>
    <w:semiHidden/>
    <w:unhideWhenUsed/>
    <w:rsid w:val="00117350"/>
    <w:rPr>
      <w:color w:val="954F72" w:themeColor="followedHyperlink"/>
      <w:u w:val="single"/>
    </w:rPr>
  </w:style>
  <w:style w:type="paragraph" w:styleId="NormalWeb">
    <w:name w:val="Normal (Web)"/>
    <w:basedOn w:val="Normal"/>
    <w:uiPriority w:val="99"/>
    <w:unhideWhenUsed/>
    <w:rsid w:val="00D83DA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BalloonText">
    <w:name w:val="Balloon Text"/>
    <w:basedOn w:val="Normal"/>
    <w:link w:val="BalloonTextChar"/>
    <w:uiPriority w:val="99"/>
    <w:semiHidden/>
    <w:unhideWhenUsed/>
    <w:rsid w:val="00D83D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DAB"/>
    <w:rPr>
      <w:rFonts w:ascii="Segoe UI" w:hAnsi="Segoe UI" w:cs="Segoe UI"/>
      <w:sz w:val="18"/>
      <w:szCs w:val="18"/>
    </w:rPr>
  </w:style>
  <w:style w:type="character" w:styleId="CommentReference">
    <w:name w:val="annotation reference"/>
    <w:basedOn w:val="DefaultParagraphFont"/>
    <w:uiPriority w:val="99"/>
    <w:semiHidden/>
    <w:unhideWhenUsed/>
    <w:rsid w:val="00B2727C"/>
    <w:rPr>
      <w:sz w:val="16"/>
      <w:szCs w:val="16"/>
    </w:rPr>
  </w:style>
  <w:style w:type="paragraph" w:styleId="CommentText">
    <w:name w:val="annotation text"/>
    <w:basedOn w:val="Normal"/>
    <w:link w:val="CommentTextChar"/>
    <w:uiPriority w:val="99"/>
    <w:semiHidden/>
    <w:unhideWhenUsed/>
    <w:rsid w:val="00B2727C"/>
    <w:pPr>
      <w:spacing w:line="240" w:lineRule="auto"/>
    </w:pPr>
    <w:rPr>
      <w:sz w:val="20"/>
      <w:szCs w:val="20"/>
    </w:rPr>
  </w:style>
  <w:style w:type="character" w:customStyle="1" w:styleId="CommentTextChar">
    <w:name w:val="Comment Text Char"/>
    <w:basedOn w:val="DefaultParagraphFont"/>
    <w:link w:val="CommentText"/>
    <w:uiPriority w:val="99"/>
    <w:semiHidden/>
    <w:rsid w:val="00B2727C"/>
    <w:rPr>
      <w:sz w:val="20"/>
      <w:szCs w:val="20"/>
    </w:rPr>
  </w:style>
  <w:style w:type="paragraph" w:styleId="CommentSubject">
    <w:name w:val="annotation subject"/>
    <w:basedOn w:val="CommentText"/>
    <w:next w:val="CommentText"/>
    <w:link w:val="CommentSubjectChar"/>
    <w:uiPriority w:val="99"/>
    <w:semiHidden/>
    <w:unhideWhenUsed/>
    <w:rsid w:val="00B2727C"/>
    <w:rPr>
      <w:b/>
      <w:bCs/>
    </w:rPr>
  </w:style>
  <w:style w:type="character" w:customStyle="1" w:styleId="CommentSubjectChar">
    <w:name w:val="Comment Subject Char"/>
    <w:basedOn w:val="CommentTextChar"/>
    <w:link w:val="CommentSubject"/>
    <w:uiPriority w:val="99"/>
    <w:semiHidden/>
    <w:rsid w:val="00B2727C"/>
    <w:rPr>
      <w:b/>
      <w:bCs/>
      <w:sz w:val="20"/>
      <w:szCs w:val="20"/>
    </w:rPr>
  </w:style>
  <w:style w:type="paragraph" w:styleId="Revision">
    <w:name w:val="Revision"/>
    <w:hidden/>
    <w:uiPriority w:val="99"/>
    <w:semiHidden/>
    <w:rsid w:val="007931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85458">
      <w:bodyDiv w:val="1"/>
      <w:marLeft w:val="0"/>
      <w:marRight w:val="0"/>
      <w:marTop w:val="0"/>
      <w:marBottom w:val="0"/>
      <w:divBdr>
        <w:top w:val="none" w:sz="0" w:space="0" w:color="auto"/>
        <w:left w:val="none" w:sz="0" w:space="0" w:color="auto"/>
        <w:bottom w:val="none" w:sz="0" w:space="0" w:color="auto"/>
        <w:right w:val="none" w:sz="0" w:space="0" w:color="auto"/>
      </w:divBdr>
    </w:div>
    <w:div w:id="974607432">
      <w:bodyDiv w:val="1"/>
      <w:marLeft w:val="0"/>
      <w:marRight w:val="0"/>
      <w:marTop w:val="0"/>
      <w:marBottom w:val="0"/>
      <w:divBdr>
        <w:top w:val="none" w:sz="0" w:space="0" w:color="auto"/>
        <w:left w:val="none" w:sz="0" w:space="0" w:color="auto"/>
        <w:bottom w:val="none" w:sz="0" w:space="0" w:color="auto"/>
        <w:right w:val="none" w:sz="0" w:space="0" w:color="auto"/>
      </w:divBdr>
    </w:div>
    <w:div w:id="1598950212">
      <w:bodyDiv w:val="1"/>
      <w:marLeft w:val="0"/>
      <w:marRight w:val="0"/>
      <w:marTop w:val="0"/>
      <w:marBottom w:val="0"/>
      <w:divBdr>
        <w:top w:val="none" w:sz="0" w:space="0" w:color="auto"/>
        <w:left w:val="none" w:sz="0" w:space="0" w:color="auto"/>
        <w:bottom w:val="none" w:sz="0" w:space="0" w:color="auto"/>
        <w:right w:val="none" w:sz="0" w:space="0" w:color="auto"/>
      </w:divBdr>
    </w:div>
    <w:div w:id="209716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52FEE-4F08-9349-B040-B6E56E42D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3069</Words>
  <Characters>17499</Characters>
  <Application>Microsoft Office Word</Application>
  <DocSecurity>0</DocSecurity>
  <Lines>145</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Requirements document</vt:lpstr>
      <vt:lpstr>Requirements document</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For John Deere Android Autoplay and Apple Carplay</dc:subject>
  <dc:creator>Katarina Zejnulovic</dc:creator>
  <cp:keywords/>
  <dc:description/>
  <cp:lastModifiedBy>Microsoft Office User</cp:lastModifiedBy>
  <cp:revision>70</cp:revision>
  <dcterms:created xsi:type="dcterms:W3CDTF">2019-10-03T09:48:00Z</dcterms:created>
  <dcterms:modified xsi:type="dcterms:W3CDTF">2019-10-29T15:02:00Z</dcterms:modified>
</cp:coreProperties>
</file>